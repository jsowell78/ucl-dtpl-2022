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9B0EA" w14:textId="77777777" w:rsidR="006F2457" w:rsidRPr="00F91071" w:rsidRDefault="00007F08" w:rsidP="00F91071">
      <w:pPr>
        <w:pStyle w:val="Author"/>
        <w:spacing w:before="120" w:line="312" w:lineRule="auto"/>
        <w:rPr>
          <w:rFonts w:ascii="Arial" w:hAnsi="Arial" w:cs="Arial"/>
          <w:sz w:val="22"/>
          <w:szCs w:val="22"/>
        </w:rPr>
      </w:pPr>
      <w:r w:rsidRPr="00F91071">
        <w:rPr>
          <w:rFonts w:ascii="Arial" w:hAnsi="Arial" w:cs="Arial"/>
          <w:sz w:val="22"/>
          <w:szCs w:val="22"/>
        </w:rPr>
        <w:t>Jesse H. Sowell II</w:t>
      </w:r>
    </w:p>
    <w:p w14:paraId="4304E88F" w14:textId="77777777" w:rsidR="006F2457" w:rsidRPr="00F91071" w:rsidRDefault="00007F08" w:rsidP="00F91071">
      <w:pPr>
        <w:pStyle w:val="FirstParagraph"/>
        <w:spacing w:before="120" w:line="312" w:lineRule="auto"/>
        <w:rPr>
          <w:rFonts w:ascii="Arial" w:hAnsi="Arial" w:cs="Arial"/>
          <w:sz w:val="22"/>
          <w:szCs w:val="22"/>
        </w:rPr>
      </w:pPr>
      <w:r w:rsidRPr="00F91071">
        <w:rPr>
          <w:rFonts w:ascii="Arial" w:hAnsi="Arial" w:cs="Arial"/>
          <w:sz w:val="22"/>
          <w:szCs w:val="22"/>
        </w:rPr>
        <w:t xml:space="preserve"> Department of Science, Technology, Engineering, and Public Policy</w:t>
      </w:r>
      <w:r w:rsidRPr="00F91071">
        <w:rPr>
          <w:rFonts w:ascii="Arial" w:hAnsi="Arial" w:cs="Arial"/>
          <w:sz w:val="22"/>
          <w:szCs w:val="22"/>
        </w:rPr>
        <w:br/>
        <w:t xml:space="preserve">University College London </w:t>
      </w:r>
    </w:p>
    <w:p w14:paraId="2E5A90D7" w14:textId="77777777" w:rsidR="006F2457" w:rsidRPr="00F91071" w:rsidRDefault="00007F08" w:rsidP="00F91071">
      <w:pPr>
        <w:pStyle w:val="BodyText"/>
        <w:spacing w:before="120" w:line="312" w:lineRule="auto"/>
        <w:rPr>
          <w:rFonts w:ascii="Arial" w:hAnsi="Arial" w:cs="Arial"/>
          <w:sz w:val="22"/>
          <w:szCs w:val="22"/>
        </w:rPr>
      </w:pPr>
      <w:r w:rsidRPr="00F91071">
        <w:rPr>
          <w:rFonts w:ascii="Arial" w:hAnsi="Arial" w:cs="Arial"/>
          <w:sz w:val="22"/>
          <w:szCs w:val="22"/>
        </w:rPr>
        <w:t>Dear Faculty Search Committee,</w:t>
      </w:r>
    </w:p>
    <w:p w14:paraId="46214744" w14:textId="6589B911" w:rsidR="00400BD8" w:rsidRDefault="00007F08" w:rsidP="00F91071">
      <w:pPr>
        <w:pStyle w:val="BodyText"/>
        <w:spacing w:before="120" w:line="312" w:lineRule="auto"/>
        <w:rPr>
          <w:ins w:id="0" w:author="Brass, Irina" w:date="2022-02-12T10:17:00Z"/>
          <w:rFonts w:ascii="Arial" w:hAnsi="Arial" w:cs="Arial"/>
          <w:sz w:val="22"/>
          <w:szCs w:val="22"/>
        </w:rPr>
      </w:pPr>
      <w:r w:rsidRPr="00F91071">
        <w:rPr>
          <w:rFonts w:ascii="Arial" w:hAnsi="Arial" w:cs="Arial"/>
          <w:sz w:val="22"/>
          <w:szCs w:val="22"/>
        </w:rPr>
        <w:t>I am writing to express my interest in the position of Lecturer in</w:t>
      </w:r>
      <w:ins w:id="1" w:author="Brass, Irina" w:date="2022-02-12T10:10:00Z">
        <w:r w:rsidR="00F91071" w:rsidRPr="00F91071">
          <w:rPr>
            <w:rFonts w:ascii="Arial" w:hAnsi="Arial" w:cs="Arial"/>
            <w:sz w:val="22"/>
            <w:szCs w:val="22"/>
          </w:rPr>
          <w:t xml:space="preserve"> Digital Technologies and Policy with</w:t>
        </w:r>
      </w:ins>
      <w:r w:rsidRPr="00F91071">
        <w:rPr>
          <w:rFonts w:ascii="Arial" w:hAnsi="Arial" w:cs="Arial"/>
          <w:sz w:val="22"/>
          <w:szCs w:val="22"/>
        </w:rPr>
        <w:t xml:space="preserve"> the Department of Science, Technology, Engineering, and Public Policy (STEaPP) at University College London. I am currently an Assistant Professor of International Affairs in the Bush School of Government and Public Service at Texas A&amp;M University. My interdisciplinary PhD in Technology, Management, and Policy from MIT’s Engineering Systems Division combines computer science, international political economy, and operations strategy. My </w:t>
      </w:r>
      <w:del w:id="2" w:author="Brass, Irina" w:date="2022-02-12T10:15:00Z">
        <w:r w:rsidRPr="00F91071" w:rsidDel="00400BD8">
          <w:rPr>
            <w:rFonts w:ascii="Arial" w:hAnsi="Arial" w:cs="Arial"/>
            <w:sz w:val="22"/>
            <w:szCs w:val="22"/>
          </w:rPr>
          <w:delText xml:space="preserve">work </w:delText>
        </w:r>
      </w:del>
      <w:ins w:id="3" w:author="Brass, Irina" w:date="2022-02-12T10:15:00Z">
        <w:r w:rsidR="00400BD8">
          <w:rPr>
            <w:rFonts w:ascii="Arial" w:hAnsi="Arial" w:cs="Arial"/>
            <w:sz w:val="22"/>
            <w:szCs w:val="22"/>
          </w:rPr>
          <w:t>research</w:t>
        </w:r>
        <w:r w:rsidR="00400BD8" w:rsidRPr="00F91071">
          <w:rPr>
            <w:rFonts w:ascii="Arial" w:hAnsi="Arial" w:cs="Arial"/>
            <w:sz w:val="22"/>
            <w:szCs w:val="22"/>
          </w:rPr>
          <w:t xml:space="preserve"> </w:t>
        </w:r>
      </w:ins>
      <w:del w:id="4" w:author="Brass, Irina" w:date="2022-02-12T10:16:00Z">
        <w:r w:rsidRPr="00F91071" w:rsidDel="00400BD8">
          <w:rPr>
            <w:rFonts w:ascii="Arial" w:hAnsi="Arial" w:cs="Arial"/>
            <w:sz w:val="22"/>
            <w:szCs w:val="22"/>
          </w:rPr>
          <w:delText>focuses on</w:delText>
        </w:r>
      </w:del>
      <w:ins w:id="5" w:author="Brass, Irina" w:date="2022-02-12T10:16:00Z">
        <w:r w:rsidR="00400BD8">
          <w:rPr>
            <w:rFonts w:ascii="Arial" w:hAnsi="Arial" w:cs="Arial"/>
            <w:sz w:val="22"/>
            <w:szCs w:val="22"/>
          </w:rPr>
          <w:t>explores</w:t>
        </w:r>
      </w:ins>
      <w:r w:rsidRPr="00F91071">
        <w:rPr>
          <w:rFonts w:ascii="Arial" w:hAnsi="Arial" w:cs="Arial"/>
          <w:sz w:val="22"/>
          <w:szCs w:val="22"/>
        </w:rPr>
        <w:t xml:space="preserve"> the political economy of Internet infrastructure and security, building on extensive fieldwork to explain and evaluate how</w:t>
      </w:r>
      <w:ins w:id="6" w:author="Brass, Irina" w:date="2022-02-12T10:16:00Z">
        <w:r w:rsidR="00400BD8">
          <w:rPr>
            <w:rFonts w:ascii="Arial" w:hAnsi="Arial" w:cs="Arial"/>
            <w:sz w:val="22"/>
            <w:szCs w:val="22"/>
          </w:rPr>
          <w:t xml:space="preserve"> operational</w:t>
        </w:r>
      </w:ins>
      <w:r w:rsidRPr="00F91071">
        <w:rPr>
          <w:rFonts w:ascii="Arial" w:hAnsi="Arial" w:cs="Arial"/>
          <w:sz w:val="22"/>
          <w:szCs w:val="22"/>
        </w:rPr>
        <w:t xml:space="preserve"> epistemic communities</w:t>
      </w:r>
      <w:ins w:id="7" w:author="Brass, Irina" w:date="2022-02-12T12:08:00Z">
        <w:r w:rsidR="007A31D4">
          <w:rPr>
            <w:rFonts w:ascii="Arial" w:hAnsi="Arial" w:cs="Arial"/>
            <w:sz w:val="22"/>
            <w:szCs w:val="22"/>
          </w:rPr>
          <w:t xml:space="preserve"> (such as </w:t>
        </w:r>
        <w:r w:rsidR="007A31D4" w:rsidRPr="00F91071">
          <w:rPr>
            <w:rFonts w:ascii="Arial" w:hAnsi="Arial" w:cs="Arial"/>
            <w:sz w:val="22"/>
            <w:szCs w:val="22"/>
          </w:rPr>
          <w:t>M</w:t>
        </w:r>
      </w:ins>
      <m:oMath>
        <m:sSup>
          <m:sSupPr>
            <m:ctrlPr>
              <w:ins w:id="8" w:author="Brass, Irina" w:date="2022-02-12T12:08:00Z">
                <w:rPr>
                  <w:rFonts w:ascii="Cambria Math" w:hAnsi="Cambria Math" w:cs="Arial"/>
                  <w:sz w:val="22"/>
                  <w:szCs w:val="22"/>
                </w:rPr>
              </w:ins>
            </m:ctrlPr>
          </m:sSupPr>
          <m:e>
            <m:r>
              <w:ins w:id="9" w:author="Brass, Irina" w:date="2022-02-12T12:08:00Z">
                <w:rPr>
                  <w:rFonts w:ascii="Cambria Math" w:hAnsi="Cambria Math" w:cs="Arial"/>
                  <w:sz w:val="22"/>
                  <w:szCs w:val="22"/>
                </w:rPr>
                <m:t>​</m:t>
              </w:ins>
            </m:r>
          </m:e>
          <m:sup>
            <m:r>
              <w:ins w:id="10" w:author="Brass, Irina" w:date="2022-02-12T12:08:00Z">
                <w:rPr>
                  <w:rFonts w:ascii="Cambria Math" w:hAnsi="Cambria Math" w:cs="Arial"/>
                  <w:sz w:val="22"/>
                  <w:szCs w:val="22"/>
                </w:rPr>
                <m:t>3</m:t>
              </w:ins>
            </m:r>
          </m:sup>
        </m:sSup>
      </m:oMath>
      <w:ins w:id="11" w:author="Brass, Irina" w:date="2022-02-12T12:08:00Z">
        <w:r w:rsidR="007A31D4" w:rsidRPr="00F91071">
          <w:rPr>
            <w:rFonts w:ascii="Arial" w:hAnsi="Arial" w:cs="Arial"/>
            <w:sz w:val="22"/>
            <w:szCs w:val="22"/>
          </w:rPr>
          <w:t>AAWG</w:t>
        </w:r>
        <w:r w:rsidR="007A31D4">
          <w:rPr>
            <w:rFonts w:ascii="Arial" w:hAnsi="Arial" w:cs="Arial"/>
            <w:sz w:val="22"/>
            <w:szCs w:val="22"/>
          </w:rPr>
          <w:t xml:space="preserve"> and APWG, see below)</w:t>
        </w:r>
      </w:ins>
      <w:r w:rsidRPr="00F91071">
        <w:rPr>
          <w:rFonts w:ascii="Arial" w:hAnsi="Arial" w:cs="Arial"/>
          <w:sz w:val="22"/>
          <w:szCs w:val="22"/>
        </w:rPr>
        <w:t xml:space="preserve"> create and sustain the knowledge and rules necessary to keep pace with technological change,</w:t>
      </w:r>
      <w:ins w:id="12" w:author="Brass, Irina" w:date="2022-02-12T10:16:00Z">
        <w:r w:rsidR="00400BD8">
          <w:rPr>
            <w:rFonts w:ascii="Arial" w:hAnsi="Arial" w:cs="Arial"/>
            <w:sz w:val="22"/>
            <w:szCs w:val="22"/>
          </w:rPr>
          <w:t xml:space="preserve"> emerging security threats, and</w:t>
        </w:r>
      </w:ins>
      <w:r w:rsidRPr="00F91071">
        <w:rPr>
          <w:rFonts w:ascii="Arial" w:hAnsi="Arial" w:cs="Arial"/>
          <w:sz w:val="22"/>
          <w:szCs w:val="22"/>
        </w:rPr>
        <w:t xml:space="preserve"> demands for diverse online services</w:t>
      </w:r>
      <w:del w:id="13" w:author="Brass, Irina" w:date="2022-02-12T10:16:00Z">
        <w:r w:rsidRPr="00F91071" w:rsidDel="00400BD8">
          <w:rPr>
            <w:rFonts w:ascii="Arial" w:hAnsi="Arial" w:cs="Arial"/>
            <w:sz w:val="22"/>
            <w:szCs w:val="22"/>
          </w:rPr>
          <w:delText>, and emerging threats</w:delText>
        </w:r>
      </w:del>
      <w:r w:rsidRPr="00F91071">
        <w:rPr>
          <w:rFonts w:ascii="Arial" w:hAnsi="Arial" w:cs="Arial"/>
          <w:sz w:val="22"/>
          <w:szCs w:val="22"/>
        </w:rPr>
        <w:t xml:space="preserve">. </w:t>
      </w:r>
      <w:ins w:id="14" w:author="Brass, Irina" w:date="2022-02-12T10:18:00Z">
        <w:r w:rsidR="00400BD8">
          <w:rPr>
            <w:rFonts w:ascii="Arial" w:hAnsi="Arial" w:cs="Arial"/>
            <w:sz w:val="22"/>
            <w:szCs w:val="22"/>
          </w:rPr>
          <w:t xml:space="preserve">The role these communities play in Internet governance </w:t>
        </w:r>
      </w:ins>
      <w:ins w:id="15" w:author="Brass, Irina" w:date="2022-02-12T10:19:00Z">
        <w:r w:rsidR="00400BD8">
          <w:rPr>
            <w:rFonts w:ascii="Arial" w:hAnsi="Arial" w:cs="Arial"/>
            <w:sz w:val="22"/>
            <w:szCs w:val="22"/>
          </w:rPr>
          <w:t xml:space="preserve">and maintaining a resilient </w:t>
        </w:r>
      </w:ins>
      <w:ins w:id="16" w:author="Brass, Irina" w:date="2022-02-12T10:20:00Z">
        <w:r w:rsidR="00A95151">
          <w:rPr>
            <w:rFonts w:ascii="Arial" w:hAnsi="Arial" w:cs="Arial"/>
            <w:sz w:val="22"/>
            <w:szCs w:val="22"/>
          </w:rPr>
          <w:t>Internet infrastructure</w:t>
        </w:r>
      </w:ins>
      <w:ins w:id="17" w:author="Brass, Irina" w:date="2022-02-12T10:19:00Z">
        <w:r w:rsidR="00400BD8">
          <w:rPr>
            <w:rFonts w:ascii="Arial" w:hAnsi="Arial" w:cs="Arial"/>
            <w:sz w:val="22"/>
            <w:szCs w:val="22"/>
          </w:rPr>
          <w:t xml:space="preserve"> </w:t>
        </w:r>
      </w:ins>
      <w:ins w:id="18" w:author="Brass, Irina" w:date="2022-02-12T10:20:00Z">
        <w:r w:rsidR="00A95151">
          <w:rPr>
            <w:rFonts w:ascii="Arial" w:hAnsi="Arial" w:cs="Arial"/>
            <w:sz w:val="22"/>
            <w:szCs w:val="22"/>
          </w:rPr>
          <w:t xml:space="preserve">has </w:t>
        </w:r>
      </w:ins>
      <w:ins w:id="19" w:author="Brass, Irina" w:date="2022-02-12T10:21:00Z">
        <w:r w:rsidR="00A95151">
          <w:rPr>
            <w:rFonts w:ascii="Arial" w:hAnsi="Arial" w:cs="Arial"/>
            <w:sz w:val="22"/>
            <w:szCs w:val="22"/>
          </w:rPr>
          <w:t>been underexplored</w:t>
        </w:r>
      </w:ins>
      <w:ins w:id="20" w:author="Brass, Irina" w:date="2022-02-12T10:20:00Z">
        <w:r w:rsidR="00A95151">
          <w:rPr>
            <w:rFonts w:ascii="Arial" w:hAnsi="Arial" w:cs="Arial"/>
            <w:sz w:val="22"/>
            <w:szCs w:val="22"/>
          </w:rPr>
          <w:t xml:space="preserve"> in </w:t>
        </w:r>
      </w:ins>
      <w:ins w:id="21" w:author="Brass, Irina" w:date="2022-02-12T10:22:00Z">
        <w:r w:rsidR="00A95151">
          <w:rPr>
            <w:rFonts w:ascii="Arial" w:hAnsi="Arial" w:cs="Arial"/>
            <w:sz w:val="22"/>
            <w:szCs w:val="22"/>
          </w:rPr>
          <w:t xml:space="preserve">both literature and practice. </w:t>
        </w:r>
      </w:ins>
      <w:r w:rsidR="008F14AE" w:rsidRPr="00F91071">
        <w:rPr>
          <w:rFonts w:ascii="Arial" w:hAnsi="Arial" w:cs="Arial"/>
          <w:sz w:val="22"/>
          <w:szCs w:val="22"/>
        </w:rPr>
        <w:t xml:space="preserve">The insights from my research </w:t>
      </w:r>
      <w:del w:id="22" w:author="Brass, Irina" w:date="2022-02-12T10:31:00Z">
        <w:r w:rsidR="008F14AE" w:rsidRPr="00F91071" w:rsidDel="008767FB">
          <w:rPr>
            <w:rFonts w:ascii="Arial" w:hAnsi="Arial" w:cs="Arial"/>
            <w:sz w:val="22"/>
            <w:szCs w:val="22"/>
          </w:rPr>
          <w:delText>on the understudied</w:delText>
        </w:r>
        <w:r w:rsidR="008F14AE" w:rsidDel="008767FB">
          <w:rPr>
            <w:rFonts w:ascii="Arial" w:hAnsi="Arial" w:cs="Arial"/>
            <w:sz w:val="22"/>
            <w:szCs w:val="22"/>
          </w:rPr>
          <w:delText xml:space="preserve"> epistemic </w:delText>
        </w:r>
      </w:del>
      <w:del w:id="23" w:author="Brass, Irina" w:date="2022-02-12T10:27:00Z">
        <w:r w:rsidR="008F14AE" w:rsidRPr="00F91071" w:rsidDel="008F14AE">
          <w:rPr>
            <w:rFonts w:ascii="Arial" w:hAnsi="Arial" w:cs="Arial"/>
            <w:sz w:val="22"/>
            <w:szCs w:val="22"/>
          </w:rPr>
          <w:delText xml:space="preserve"> </w:delText>
        </w:r>
      </w:del>
      <w:del w:id="24" w:author="Brass, Irina" w:date="2022-02-12T10:26:00Z">
        <w:r w:rsidR="008F14AE" w:rsidRPr="00F91071" w:rsidDel="008F14AE">
          <w:rPr>
            <w:rFonts w:ascii="Arial" w:hAnsi="Arial" w:cs="Arial"/>
            <w:sz w:val="22"/>
            <w:szCs w:val="22"/>
          </w:rPr>
          <w:delText xml:space="preserve">epistemic </w:delText>
        </w:r>
      </w:del>
      <w:del w:id="25" w:author="Brass, Irina" w:date="2022-02-12T10:31:00Z">
        <w:r w:rsidR="008F14AE" w:rsidRPr="00F91071" w:rsidDel="008767FB">
          <w:rPr>
            <w:rFonts w:ascii="Arial" w:hAnsi="Arial" w:cs="Arial"/>
            <w:sz w:val="22"/>
            <w:szCs w:val="22"/>
          </w:rPr>
          <w:delText>communities</w:delText>
        </w:r>
        <w:r w:rsidR="008F14AE" w:rsidDel="008767FB">
          <w:rPr>
            <w:rFonts w:ascii="Arial" w:hAnsi="Arial" w:cs="Arial"/>
            <w:sz w:val="22"/>
            <w:szCs w:val="22"/>
          </w:rPr>
          <w:delText xml:space="preserve"> </w:delText>
        </w:r>
      </w:del>
      <w:r w:rsidR="008F14AE" w:rsidRPr="00F91071">
        <w:rPr>
          <w:rFonts w:ascii="Arial" w:hAnsi="Arial" w:cs="Arial"/>
          <w:sz w:val="22"/>
          <w:szCs w:val="22"/>
        </w:rPr>
        <w:t>are essential to systematically and effective</w:t>
      </w:r>
      <w:ins w:id="26" w:author="Brass, Irina" w:date="2022-02-12T10:28:00Z">
        <w:r w:rsidR="008F14AE">
          <w:rPr>
            <w:rFonts w:ascii="Arial" w:hAnsi="Arial" w:cs="Arial"/>
            <w:sz w:val="22"/>
            <w:szCs w:val="22"/>
          </w:rPr>
          <w:t>l</w:t>
        </w:r>
      </w:ins>
      <w:del w:id="27" w:author="Brass, Irina" w:date="2022-02-12T10:28:00Z">
        <w:r w:rsidR="008F14AE" w:rsidRPr="00F91071" w:rsidDel="008F14AE">
          <w:rPr>
            <w:rFonts w:ascii="Arial" w:hAnsi="Arial" w:cs="Arial"/>
            <w:sz w:val="22"/>
            <w:szCs w:val="22"/>
          </w:rPr>
          <w:delText>l</w:delText>
        </w:r>
      </w:del>
      <w:r w:rsidR="008F14AE" w:rsidRPr="00F91071">
        <w:rPr>
          <w:rFonts w:ascii="Arial" w:hAnsi="Arial" w:cs="Arial"/>
          <w:sz w:val="22"/>
          <w:szCs w:val="22"/>
        </w:rPr>
        <w:t>y integrat</w:t>
      </w:r>
      <w:ins w:id="28" w:author="Brass, Irina" w:date="2022-02-12T10:28:00Z">
        <w:r w:rsidR="008F14AE">
          <w:rPr>
            <w:rFonts w:ascii="Arial" w:hAnsi="Arial" w:cs="Arial"/>
            <w:sz w:val="22"/>
            <w:szCs w:val="22"/>
          </w:rPr>
          <w:t>e</w:t>
        </w:r>
      </w:ins>
      <w:ins w:id="29" w:author="Brass, Irina" w:date="2022-02-12T10:31:00Z">
        <w:r w:rsidR="008767FB">
          <w:rPr>
            <w:rFonts w:ascii="Arial" w:hAnsi="Arial" w:cs="Arial"/>
            <w:sz w:val="22"/>
            <w:szCs w:val="22"/>
          </w:rPr>
          <w:t xml:space="preserve"> t</w:t>
        </w:r>
      </w:ins>
      <w:ins w:id="30" w:author="Brass, Irina" w:date="2022-02-12T10:32:00Z">
        <w:r w:rsidR="008767FB">
          <w:rPr>
            <w:rFonts w:ascii="Arial" w:hAnsi="Arial" w:cs="Arial"/>
            <w:sz w:val="22"/>
            <w:szCs w:val="22"/>
          </w:rPr>
          <w:t>he</w:t>
        </w:r>
      </w:ins>
      <w:del w:id="31" w:author="Brass, Irina" w:date="2022-02-12T10:28:00Z">
        <w:r w:rsidR="008F14AE" w:rsidRPr="00F91071" w:rsidDel="008F14AE">
          <w:rPr>
            <w:rFonts w:ascii="Arial" w:hAnsi="Arial" w:cs="Arial"/>
            <w:sz w:val="22"/>
            <w:szCs w:val="22"/>
          </w:rPr>
          <w:delText>ing</w:delText>
        </w:r>
      </w:del>
      <w:r w:rsidR="008F14AE" w:rsidRPr="00F91071">
        <w:rPr>
          <w:rFonts w:ascii="Arial" w:hAnsi="Arial" w:cs="Arial"/>
          <w:sz w:val="22"/>
          <w:szCs w:val="22"/>
        </w:rPr>
        <w:t xml:space="preserve"> </w:t>
      </w:r>
      <w:del w:id="32" w:author="Brass, Irina" w:date="2022-02-12T10:28:00Z">
        <w:r w:rsidR="008F14AE" w:rsidRPr="00F91071" w:rsidDel="008F14AE">
          <w:rPr>
            <w:rFonts w:ascii="Arial" w:hAnsi="Arial" w:cs="Arial"/>
            <w:sz w:val="22"/>
            <w:szCs w:val="22"/>
          </w:rPr>
          <w:delText>these untapped resources</w:delText>
        </w:r>
      </w:del>
      <w:ins w:id="33" w:author="Brass, Irina" w:date="2022-02-12T10:28:00Z">
        <w:r w:rsidR="008F14AE">
          <w:rPr>
            <w:rFonts w:ascii="Arial" w:hAnsi="Arial" w:cs="Arial"/>
            <w:sz w:val="22"/>
            <w:szCs w:val="22"/>
          </w:rPr>
          <w:t>technical and operational knowledge</w:t>
        </w:r>
      </w:ins>
      <w:ins w:id="34" w:author="Brass, Irina" w:date="2022-02-12T10:32:00Z">
        <w:r w:rsidR="008767FB">
          <w:rPr>
            <w:rFonts w:ascii="Arial" w:hAnsi="Arial" w:cs="Arial"/>
            <w:sz w:val="22"/>
            <w:szCs w:val="22"/>
          </w:rPr>
          <w:t xml:space="preserve"> these understudied communities </w:t>
        </w:r>
      </w:ins>
      <w:ins w:id="35" w:author="Brass, Irina" w:date="2022-02-12T10:33:00Z">
        <w:r w:rsidR="008767FB">
          <w:rPr>
            <w:rFonts w:ascii="Arial" w:hAnsi="Arial" w:cs="Arial"/>
            <w:sz w:val="22"/>
            <w:szCs w:val="22"/>
          </w:rPr>
          <w:t>generate</w:t>
        </w:r>
      </w:ins>
      <w:ins w:id="36" w:author="Brass, Irina" w:date="2022-02-12T10:28:00Z">
        <w:r w:rsidR="008F14AE">
          <w:rPr>
            <w:rFonts w:ascii="Arial" w:hAnsi="Arial" w:cs="Arial"/>
            <w:sz w:val="22"/>
            <w:szCs w:val="22"/>
          </w:rPr>
          <w:t xml:space="preserve"> about</w:t>
        </w:r>
      </w:ins>
      <w:ins w:id="37" w:author="Brass, Irina" w:date="2022-02-12T10:33:00Z">
        <w:r w:rsidR="008767FB">
          <w:rPr>
            <w:rFonts w:ascii="Arial" w:hAnsi="Arial" w:cs="Arial"/>
            <w:sz w:val="22"/>
            <w:szCs w:val="22"/>
          </w:rPr>
          <w:t xml:space="preserve"> Internet security and resilience</w:t>
        </w:r>
      </w:ins>
      <w:r w:rsidR="008F14AE" w:rsidRPr="00F91071">
        <w:rPr>
          <w:rFonts w:ascii="Arial" w:hAnsi="Arial" w:cs="Arial"/>
          <w:sz w:val="22"/>
          <w:szCs w:val="22"/>
        </w:rPr>
        <w:t xml:space="preserve"> into evidence-based policy making and the global governance system. Over the past ten years, my engagement with these communities has created regional and global impact, including helping to build cybersecurity communities in developing regions and addressing cybersecurity data governance challenges.</w:t>
      </w:r>
    </w:p>
    <w:p w14:paraId="7A806595" w14:textId="41053E42" w:rsidR="008F14AE" w:rsidRDefault="00007F08" w:rsidP="00F91071">
      <w:pPr>
        <w:pStyle w:val="BodyText"/>
        <w:spacing w:before="120" w:line="312" w:lineRule="auto"/>
        <w:rPr>
          <w:ins w:id="38" w:author="Brass, Irina" w:date="2022-02-12T10:29:00Z"/>
          <w:rFonts w:ascii="Arial" w:hAnsi="Arial" w:cs="Arial"/>
          <w:sz w:val="22"/>
          <w:szCs w:val="22"/>
        </w:rPr>
      </w:pPr>
      <w:r w:rsidRPr="00F91071">
        <w:rPr>
          <w:rFonts w:ascii="Arial" w:hAnsi="Arial" w:cs="Arial"/>
          <w:sz w:val="22"/>
          <w:szCs w:val="22"/>
        </w:rPr>
        <w:t>Integrat</w:t>
      </w:r>
      <w:ins w:id="39" w:author="Brass, Irina" w:date="2022-02-12T12:52:00Z">
        <w:r w:rsidR="006E6AC3">
          <w:rPr>
            <w:rFonts w:ascii="Arial" w:hAnsi="Arial" w:cs="Arial"/>
            <w:sz w:val="22"/>
            <w:szCs w:val="22"/>
          </w:rPr>
          <w:t>ing</w:t>
        </w:r>
      </w:ins>
      <w:del w:id="40" w:author="Brass, Irina" w:date="2022-02-12T12:52:00Z">
        <w:r w:rsidRPr="00F91071" w:rsidDel="006E6AC3">
          <w:rPr>
            <w:rFonts w:ascii="Arial" w:hAnsi="Arial" w:cs="Arial"/>
            <w:sz w:val="22"/>
            <w:szCs w:val="22"/>
          </w:rPr>
          <w:delText>ed</w:delText>
        </w:r>
      </w:del>
      <w:r w:rsidRPr="00F91071">
        <w:rPr>
          <w:rFonts w:ascii="Arial" w:hAnsi="Arial" w:cs="Arial"/>
          <w:sz w:val="22"/>
          <w:szCs w:val="22"/>
        </w:rPr>
        <w:t xml:space="preserve"> research, engagement, and teaching is key to understanding contemporary and emerging challenges facing Internet infrastructure governance and security, and for preparing the next generation of sociotechnical policy analysts and researchers to solve global challenges such as cybercrime, platform governance, and improving Internet infrastructure in developing regions.</w:t>
      </w:r>
      <w:ins w:id="41" w:author="Brass, Irina" w:date="2022-02-12T10:37:00Z">
        <w:r w:rsidR="00DF3C01">
          <w:rPr>
            <w:rFonts w:ascii="Arial" w:hAnsi="Arial" w:cs="Arial"/>
            <w:sz w:val="22"/>
            <w:szCs w:val="22"/>
          </w:rPr>
          <w:t xml:space="preserve"> Over the past four years</w:t>
        </w:r>
      </w:ins>
      <w:ins w:id="42" w:author="Brass, Irina" w:date="2022-02-12T10:40:00Z">
        <w:r w:rsidR="00DF3C01">
          <w:rPr>
            <w:rFonts w:ascii="Arial" w:hAnsi="Arial" w:cs="Arial"/>
            <w:sz w:val="22"/>
            <w:szCs w:val="22"/>
          </w:rPr>
          <w:t>,</w:t>
        </w:r>
      </w:ins>
      <w:ins w:id="43" w:author="Brass, Irina" w:date="2022-02-12T10:37:00Z">
        <w:r w:rsidR="00DF3C01">
          <w:rPr>
            <w:rFonts w:ascii="Arial" w:hAnsi="Arial" w:cs="Arial"/>
            <w:sz w:val="22"/>
            <w:szCs w:val="22"/>
          </w:rPr>
          <w:t xml:space="preserve"> </w:t>
        </w:r>
      </w:ins>
      <w:ins w:id="44" w:author="Brass, Irina" w:date="2022-02-12T10:38:00Z">
        <w:r w:rsidR="00DF3C01">
          <w:rPr>
            <w:rFonts w:ascii="Arial" w:hAnsi="Arial" w:cs="Arial"/>
            <w:sz w:val="22"/>
            <w:szCs w:val="22"/>
          </w:rPr>
          <w:t>I have</w:t>
        </w:r>
      </w:ins>
      <w:ins w:id="45" w:author="Brass, Irina" w:date="2022-02-12T10:46:00Z">
        <w:r w:rsidR="00A82F25">
          <w:rPr>
            <w:rFonts w:ascii="Arial" w:hAnsi="Arial" w:cs="Arial"/>
            <w:sz w:val="22"/>
            <w:szCs w:val="22"/>
          </w:rPr>
          <w:t xml:space="preserve"> successfully</w:t>
        </w:r>
      </w:ins>
      <w:ins w:id="46" w:author="Brass, Irina" w:date="2022-02-12T10:38:00Z">
        <w:r w:rsidR="00DF3C01">
          <w:rPr>
            <w:rFonts w:ascii="Arial" w:hAnsi="Arial" w:cs="Arial"/>
            <w:sz w:val="22"/>
            <w:szCs w:val="22"/>
          </w:rPr>
          <w:t xml:space="preserve"> led the </w:t>
        </w:r>
      </w:ins>
      <w:ins w:id="47" w:author="Brass, Irina" w:date="2022-02-12T10:42:00Z">
        <w:r w:rsidR="00A82F25">
          <w:rPr>
            <w:rFonts w:ascii="Arial" w:hAnsi="Arial" w:cs="Arial"/>
            <w:sz w:val="22"/>
            <w:szCs w:val="22"/>
          </w:rPr>
          <w:fldChar w:fldCharType="begin"/>
        </w:r>
        <w:r w:rsidR="00A82F25">
          <w:rPr>
            <w:rFonts w:ascii="Arial" w:hAnsi="Arial" w:cs="Arial"/>
            <w:sz w:val="22"/>
            <w:szCs w:val="22"/>
          </w:rPr>
          <w:instrText xml:space="preserve"> HYPERLINK "https://bush.tamu.edu/inta/degrees/mia/concentrations/" \l "cyberpolicy" </w:instrText>
        </w:r>
        <w:r w:rsidR="00A82F25">
          <w:rPr>
            <w:rFonts w:ascii="Arial" w:hAnsi="Arial" w:cs="Arial"/>
            <w:sz w:val="22"/>
            <w:szCs w:val="22"/>
          </w:rPr>
          <w:fldChar w:fldCharType="separate"/>
        </w:r>
        <w:r w:rsidR="00DF3C01" w:rsidRPr="00A82F25">
          <w:rPr>
            <w:rStyle w:val="Hyperlink"/>
            <w:rFonts w:ascii="Arial" w:hAnsi="Arial" w:cs="Arial"/>
            <w:sz w:val="22"/>
            <w:szCs w:val="22"/>
          </w:rPr>
          <w:t>Cyber Policy Concentration</w:t>
        </w:r>
        <w:r w:rsidR="00A82F25">
          <w:rPr>
            <w:rFonts w:ascii="Arial" w:hAnsi="Arial" w:cs="Arial"/>
            <w:sz w:val="22"/>
            <w:szCs w:val="22"/>
          </w:rPr>
          <w:fldChar w:fldCharType="end"/>
        </w:r>
      </w:ins>
      <w:ins w:id="48" w:author="Brass, Irina" w:date="2022-02-12T10:38:00Z">
        <w:r w:rsidR="00DF3C01">
          <w:rPr>
            <w:rFonts w:ascii="Arial" w:hAnsi="Arial" w:cs="Arial"/>
            <w:sz w:val="22"/>
            <w:szCs w:val="22"/>
          </w:rPr>
          <w:t xml:space="preserve"> of the M</w:t>
        </w:r>
      </w:ins>
      <w:ins w:id="49" w:author="Brass, Irina" w:date="2022-02-12T10:41:00Z">
        <w:r w:rsidR="00DF3C01">
          <w:rPr>
            <w:rFonts w:ascii="Arial" w:hAnsi="Arial" w:cs="Arial"/>
            <w:sz w:val="22"/>
            <w:szCs w:val="22"/>
          </w:rPr>
          <w:t>asters</w:t>
        </w:r>
      </w:ins>
      <w:ins w:id="50" w:author="Brass, Irina" w:date="2022-02-12T10:38:00Z">
        <w:r w:rsidR="00DF3C01">
          <w:rPr>
            <w:rFonts w:ascii="Arial" w:hAnsi="Arial" w:cs="Arial"/>
            <w:sz w:val="22"/>
            <w:szCs w:val="22"/>
          </w:rPr>
          <w:t xml:space="preserve"> in International </w:t>
        </w:r>
      </w:ins>
      <w:ins w:id="51" w:author="Brass, Irina" w:date="2022-02-12T10:41:00Z">
        <w:r w:rsidR="00DF3C01">
          <w:rPr>
            <w:rFonts w:ascii="Arial" w:hAnsi="Arial" w:cs="Arial"/>
            <w:sz w:val="22"/>
            <w:szCs w:val="22"/>
          </w:rPr>
          <w:t>Affairs</w:t>
        </w:r>
      </w:ins>
      <w:ins w:id="52" w:author="Brass, Irina" w:date="2022-02-12T10:38:00Z">
        <w:r w:rsidR="00DF3C01">
          <w:rPr>
            <w:rFonts w:ascii="Arial" w:hAnsi="Arial" w:cs="Arial"/>
            <w:sz w:val="22"/>
            <w:szCs w:val="22"/>
          </w:rPr>
          <w:t xml:space="preserve"> </w:t>
        </w:r>
      </w:ins>
      <w:ins w:id="53" w:author="Brass, Irina" w:date="2022-02-12T12:53:00Z">
        <w:r w:rsidR="005F4563">
          <w:rPr>
            <w:rFonts w:ascii="Arial" w:hAnsi="Arial" w:cs="Arial"/>
            <w:sz w:val="22"/>
            <w:szCs w:val="22"/>
          </w:rPr>
          <w:t>in my department</w:t>
        </w:r>
      </w:ins>
      <w:ins w:id="54" w:author="Brass, Irina" w:date="2022-02-12T10:51:00Z">
        <w:r w:rsidR="007801BE">
          <w:rPr>
            <w:rFonts w:ascii="Arial" w:hAnsi="Arial" w:cs="Arial"/>
            <w:sz w:val="22"/>
            <w:szCs w:val="22"/>
          </w:rPr>
          <w:t>,</w:t>
        </w:r>
      </w:ins>
      <w:ins w:id="55" w:author="Brass, Irina" w:date="2022-02-12T10:39:00Z">
        <w:r w:rsidR="00DF3C01">
          <w:rPr>
            <w:rFonts w:ascii="Arial" w:hAnsi="Arial" w:cs="Arial"/>
            <w:sz w:val="22"/>
            <w:szCs w:val="22"/>
          </w:rPr>
          <w:t xml:space="preserve"> having single-handedly designed, developed</w:t>
        </w:r>
      </w:ins>
      <w:ins w:id="56" w:author="Brass, Irina" w:date="2022-02-12T10:42:00Z">
        <w:r w:rsidR="00A82F25">
          <w:rPr>
            <w:rFonts w:ascii="Arial" w:hAnsi="Arial" w:cs="Arial"/>
            <w:sz w:val="22"/>
            <w:szCs w:val="22"/>
          </w:rPr>
          <w:t>,</w:t>
        </w:r>
      </w:ins>
      <w:ins w:id="57" w:author="Brass, Irina" w:date="2022-02-12T10:39:00Z">
        <w:r w:rsidR="00DF3C01">
          <w:rPr>
            <w:rFonts w:ascii="Arial" w:hAnsi="Arial" w:cs="Arial"/>
            <w:sz w:val="22"/>
            <w:szCs w:val="22"/>
          </w:rPr>
          <w:t xml:space="preserve"> and delivered this</w:t>
        </w:r>
      </w:ins>
      <w:ins w:id="58" w:author="Brass, Irina" w:date="2022-02-12T10:42:00Z">
        <w:r w:rsidR="00A82F25">
          <w:rPr>
            <w:rFonts w:ascii="Arial" w:hAnsi="Arial" w:cs="Arial"/>
            <w:sz w:val="22"/>
            <w:szCs w:val="22"/>
          </w:rPr>
          <w:t xml:space="preserve"> advanced</w:t>
        </w:r>
      </w:ins>
      <w:ins w:id="59" w:author="Brass, Irina" w:date="2022-02-12T10:39:00Z">
        <w:r w:rsidR="00DF3C01">
          <w:rPr>
            <w:rFonts w:ascii="Arial" w:hAnsi="Arial" w:cs="Arial"/>
            <w:sz w:val="22"/>
            <w:szCs w:val="22"/>
          </w:rPr>
          <w:t xml:space="preserve"> specialization from scratch.</w:t>
        </w:r>
      </w:ins>
      <w:ins w:id="60" w:author="Brass, Irina" w:date="2022-02-12T10:45:00Z">
        <w:r w:rsidR="00A82F25">
          <w:rPr>
            <w:rFonts w:ascii="Arial" w:hAnsi="Arial" w:cs="Arial"/>
            <w:sz w:val="22"/>
            <w:szCs w:val="22"/>
          </w:rPr>
          <w:t xml:space="preserve"> </w:t>
        </w:r>
      </w:ins>
      <w:ins w:id="61" w:author="Brass, Irina" w:date="2022-02-12T10:49:00Z">
        <w:r w:rsidR="007801BE">
          <w:rPr>
            <w:rFonts w:ascii="Arial" w:hAnsi="Arial" w:cs="Arial"/>
            <w:sz w:val="22"/>
            <w:szCs w:val="22"/>
          </w:rPr>
          <w:t>The</w:t>
        </w:r>
      </w:ins>
      <w:ins w:id="62" w:author="Brass, Irina" w:date="2022-02-12T10:46:00Z">
        <w:r w:rsidR="00A82F25">
          <w:rPr>
            <w:rFonts w:ascii="Arial" w:hAnsi="Arial" w:cs="Arial"/>
            <w:sz w:val="22"/>
            <w:szCs w:val="22"/>
          </w:rPr>
          <w:t xml:space="preserve"> Cyber Policy programme</w:t>
        </w:r>
      </w:ins>
      <w:ins w:id="63" w:author="Brass, Irina" w:date="2022-02-12T10:47:00Z">
        <w:r w:rsidR="007801BE">
          <w:rPr>
            <w:rFonts w:ascii="Arial" w:hAnsi="Arial" w:cs="Arial"/>
            <w:sz w:val="22"/>
            <w:szCs w:val="22"/>
          </w:rPr>
          <w:t xml:space="preserve"> </w:t>
        </w:r>
      </w:ins>
      <w:ins w:id="64" w:author="Brass, Irina" w:date="2022-02-12T10:49:00Z">
        <w:r w:rsidR="007801BE">
          <w:rPr>
            <w:rFonts w:ascii="Arial" w:hAnsi="Arial" w:cs="Arial"/>
            <w:sz w:val="22"/>
            <w:szCs w:val="22"/>
          </w:rPr>
          <w:t xml:space="preserve">has gained </w:t>
        </w:r>
      </w:ins>
      <w:ins w:id="65" w:author="Brass, Irina" w:date="2022-02-12T10:51:00Z">
        <w:r w:rsidR="007801BE">
          <w:rPr>
            <w:rFonts w:ascii="Arial" w:hAnsi="Arial" w:cs="Arial"/>
            <w:sz w:val="22"/>
            <w:szCs w:val="22"/>
          </w:rPr>
          <w:t>increasing interest</w:t>
        </w:r>
      </w:ins>
      <w:ins w:id="66" w:author="Brass, Irina" w:date="2022-02-12T10:48:00Z">
        <w:r w:rsidR="007801BE">
          <w:rPr>
            <w:rFonts w:ascii="Arial" w:hAnsi="Arial" w:cs="Arial"/>
            <w:sz w:val="22"/>
            <w:szCs w:val="22"/>
          </w:rPr>
          <w:t>,</w:t>
        </w:r>
      </w:ins>
      <w:ins w:id="67" w:author="Brass, Irina" w:date="2022-02-12T10:46:00Z">
        <w:r w:rsidR="00A82F25">
          <w:rPr>
            <w:rFonts w:ascii="Arial" w:hAnsi="Arial" w:cs="Arial"/>
            <w:sz w:val="22"/>
            <w:szCs w:val="22"/>
          </w:rPr>
          <w:t xml:space="preserve"> </w:t>
        </w:r>
      </w:ins>
      <w:ins w:id="68" w:author="Brass, Irina" w:date="2022-02-12T10:47:00Z">
        <w:r w:rsidR="007801BE">
          <w:rPr>
            <w:rFonts w:ascii="Arial" w:hAnsi="Arial" w:cs="Arial"/>
            <w:sz w:val="22"/>
            <w:szCs w:val="22"/>
          </w:rPr>
          <w:t>blend</w:t>
        </w:r>
      </w:ins>
      <w:ins w:id="69" w:author="Brass, Irina" w:date="2022-02-12T10:49:00Z">
        <w:r w:rsidR="007801BE">
          <w:rPr>
            <w:rFonts w:ascii="Arial" w:hAnsi="Arial" w:cs="Arial"/>
            <w:sz w:val="22"/>
            <w:szCs w:val="22"/>
          </w:rPr>
          <w:t>ing</w:t>
        </w:r>
      </w:ins>
      <w:ins w:id="70" w:author="Brass, Irina" w:date="2022-02-12T10:47:00Z">
        <w:r w:rsidR="007801BE">
          <w:rPr>
            <w:rFonts w:ascii="Arial" w:hAnsi="Arial" w:cs="Arial"/>
            <w:sz w:val="22"/>
            <w:szCs w:val="22"/>
          </w:rPr>
          <w:t xml:space="preserve"> theory with applied project-based study </w:t>
        </w:r>
      </w:ins>
      <w:ins w:id="71" w:author="Brass, Irina" w:date="2022-02-12T10:49:00Z">
        <w:r w:rsidR="007801BE">
          <w:rPr>
            <w:rFonts w:ascii="Arial" w:hAnsi="Arial" w:cs="Arial"/>
            <w:sz w:val="22"/>
            <w:szCs w:val="22"/>
          </w:rPr>
          <w:t xml:space="preserve">and skills development to prepare </w:t>
        </w:r>
      </w:ins>
      <w:ins w:id="72" w:author="Brass, Irina" w:date="2022-02-12T10:50:00Z">
        <w:r w:rsidR="007801BE">
          <w:rPr>
            <w:rFonts w:ascii="Arial" w:hAnsi="Arial" w:cs="Arial"/>
            <w:sz w:val="22"/>
            <w:szCs w:val="22"/>
          </w:rPr>
          <w:t xml:space="preserve">students bridge gaps between policy and technical </w:t>
        </w:r>
      </w:ins>
      <w:ins w:id="73" w:author="Brass, Irina" w:date="2022-02-12T10:52:00Z">
        <w:r w:rsidR="00C41CCB">
          <w:rPr>
            <w:rFonts w:ascii="Arial" w:hAnsi="Arial" w:cs="Arial"/>
            <w:sz w:val="22"/>
            <w:szCs w:val="22"/>
          </w:rPr>
          <w:t>knowledge</w:t>
        </w:r>
      </w:ins>
      <w:ins w:id="74" w:author="Brass, Irina" w:date="2022-02-12T10:50:00Z">
        <w:r w:rsidR="007801BE">
          <w:rPr>
            <w:rFonts w:ascii="Arial" w:hAnsi="Arial" w:cs="Arial"/>
            <w:sz w:val="22"/>
            <w:szCs w:val="22"/>
          </w:rPr>
          <w:t xml:space="preserve">. </w:t>
        </w:r>
      </w:ins>
      <w:del w:id="75" w:author="Brass, Irina" w:date="2022-02-12T10:39:00Z">
        <w:r w:rsidRPr="00F91071" w:rsidDel="00DF3C01">
          <w:rPr>
            <w:rFonts w:ascii="Arial" w:hAnsi="Arial" w:cs="Arial"/>
            <w:sz w:val="22"/>
            <w:szCs w:val="22"/>
          </w:rPr>
          <w:delText xml:space="preserve"> </w:delText>
        </w:r>
      </w:del>
    </w:p>
    <w:p w14:paraId="6373483E" w14:textId="1E3F3928" w:rsidR="006F2457" w:rsidRPr="007801BE" w:rsidRDefault="00007F08" w:rsidP="00F91071">
      <w:pPr>
        <w:pStyle w:val="BodyText"/>
        <w:spacing w:before="120" w:line="312" w:lineRule="auto"/>
        <w:rPr>
          <w:rFonts w:ascii="Arial" w:hAnsi="Arial" w:cs="Arial"/>
          <w:strike/>
          <w:sz w:val="22"/>
          <w:szCs w:val="22"/>
          <w:rPrChange w:id="76" w:author="Brass, Irina" w:date="2022-02-12T10:50:00Z">
            <w:rPr>
              <w:rFonts w:ascii="Arial" w:hAnsi="Arial" w:cs="Arial"/>
              <w:sz w:val="22"/>
              <w:szCs w:val="22"/>
            </w:rPr>
          </w:rPrChange>
        </w:rPr>
      </w:pPr>
      <w:r w:rsidRPr="007801BE">
        <w:rPr>
          <w:rFonts w:ascii="Arial" w:hAnsi="Arial" w:cs="Arial"/>
          <w:strike/>
          <w:sz w:val="22"/>
          <w:szCs w:val="22"/>
          <w:rPrChange w:id="77" w:author="Brass, Irina" w:date="2022-02-12T10:50:00Z">
            <w:rPr>
              <w:rFonts w:ascii="Arial" w:hAnsi="Arial" w:cs="Arial"/>
              <w:sz w:val="22"/>
              <w:szCs w:val="22"/>
            </w:rPr>
          </w:rPrChange>
        </w:rPr>
        <w:t xml:space="preserve">The insights from my research on the understudied epistemic communities are essential to systematically and effectively integrating these untapped resources into evidence-based policy making and the global governance system. Over the past ten years, my engagement with these communities has created regional and global impact, including helping to build cybersecurity communities in developing regions and addressing cybersecurity data governance challenges. </w:t>
      </w:r>
      <w:r w:rsidRPr="007801BE">
        <w:rPr>
          <w:rFonts w:ascii="Arial" w:hAnsi="Arial" w:cs="Arial"/>
          <w:strike/>
          <w:sz w:val="22"/>
          <w:szCs w:val="22"/>
          <w:rPrChange w:id="78" w:author="Brass, Irina" w:date="2022-02-12T10:50:00Z">
            <w:rPr>
              <w:rFonts w:ascii="Arial" w:hAnsi="Arial" w:cs="Arial"/>
              <w:sz w:val="22"/>
              <w:szCs w:val="22"/>
            </w:rPr>
          </w:rPrChange>
        </w:rPr>
        <w:lastRenderedPageBreak/>
        <w:t>In the last four years my teaching has integrated this work into a comprehensive, research-led cyber policy programme, blending theory, case studies, and innovative teaching methods to</w:t>
      </w:r>
    </w:p>
    <w:p w14:paraId="58A75EF2" w14:textId="77777777" w:rsidR="006F2457" w:rsidRPr="007801BE" w:rsidRDefault="00007F08" w:rsidP="00F91071">
      <w:pPr>
        <w:pStyle w:val="BodyText"/>
        <w:spacing w:before="120" w:line="312" w:lineRule="auto"/>
        <w:rPr>
          <w:rFonts w:ascii="Arial" w:hAnsi="Arial" w:cs="Arial"/>
          <w:strike/>
          <w:sz w:val="22"/>
          <w:szCs w:val="22"/>
          <w:rPrChange w:id="79" w:author="Brass, Irina" w:date="2022-02-12T10:50:00Z">
            <w:rPr>
              <w:rFonts w:ascii="Arial" w:hAnsi="Arial" w:cs="Arial"/>
              <w:sz w:val="22"/>
              <w:szCs w:val="22"/>
            </w:rPr>
          </w:rPrChange>
        </w:rPr>
      </w:pPr>
      <w:r w:rsidRPr="007801BE">
        <w:rPr>
          <w:rFonts w:ascii="Arial" w:hAnsi="Arial" w:cs="Arial"/>
          <w:strike/>
          <w:sz w:val="22"/>
          <w:szCs w:val="22"/>
          <w:rPrChange w:id="80" w:author="Brass, Irina" w:date="2022-02-12T10:50:00Z">
            <w:rPr>
              <w:rFonts w:ascii="Arial" w:hAnsi="Arial" w:cs="Arial"/>
              <w:sz w:val="22"/>
              <w:szCs w:val="22"/>
            </w:rPr>
          </w:rPrChange>
        </w:rPr>
        <w:t>develop students’ critical thinking skills</w:t>
      </w:r>
    </w:p>
    <w:p w14:paraId="27F23D63" w14:textId="77777777" w:rsidR="006F2457" w:rsidRPr="007801BE" w:rsidRDefault="00007F08" w:rsidP="00F91071">
      <w:pPr>
        <w:pStyle w:val="BodyText"/>
        <w:spacing w:before="120" w:line="312" w:lineRule="auto"/>
        <w:rPr>
          <w:rFonts w:ascii="Arial" w:hAnsi="Arial" w:cs="Arial"/>
          <w:strike/>
          <w:sz w:val="22"/>
          <w:szCs w:val="22"/>
          <w:rPrChange w:id="81" w:author="Brass, Irina" w:date="2022-02-12T10:50:00Z">
            <w:rPr>
              <w:rFonts w:ascii="Arial" w:hAnsi="Arial" w:cs="Arial"/>
              <w:sz w:val="22"/>
              <w:szCs w:val="22"/>
            </w:rPr>
          </w:rPrChange>
        </w:rPr>
      </w:pPr>
      <w:r w:rsidRPr="007801BE">
        <w:rPr>
          <w:rFonts w:ascii="Arial" w:hAnsi="Arial" w:cs="Arial"/>
          <w:strike/>
          <w:sz w:val="22"/>
          <w:szCs w:val="22"/>
          <w:rPrChange w:id="82" w:author="Brass, Irina" w:date="2022-02-12T10:50:00Z">
            <w:rPr>
              <w:rFonts w:ascii="Arial" w:hAnsi="Arial" w:cs="Arial"/>
              <w:sz w:val="22"/>
              <w:szCs w:val="22"/>
            </w:rPr>
          </w:rPrChange>
        </w:rPr>
        <w:t>applied to project-based deep dives into substantive domains that</w:t>
      </w:r>
    </w:p>
    <w:p w14:paraId="1329BFC8" w14:textId="77777777" w:rsidR="006F2457" w:rsidRPr="007801BE" w:rsidRDefault="00007F08" w:rsidP="00F91071">
      <w:pPr>
        <w:pStyle w:val="BodyText"/>
        <w:spacing w:before="120" w:line="312" w:lineRule="auto"/>
        <w:rPr>
          <w:rFonts w:ascii="Arial" w:hAnsi="Arial" w:cs="Arial"/>
          <w:strike/>
          <w:sz w:val="22"/>
          <w:szCs w:val="22"/>
          <w:rPrChange w:id="83" w:author="Brass, Irina" w:date="2022-02-12T10:50:00Z">
            <w:rPr>
              <w:rFonts w:ascii="Arial" w:hAnsi="Arial" w:cs="Arial"/>
              <w:sz w:val="22"/>
              <w:szCs w:val="22"/>
            </w:rPr>
          </w:rPrChange>
        </w:rPr>
      </w:pPr>
      <w:r w:rsidRPr="007801BE">
        <w:rPr>
          <w:rFonts w:ascii="Arial" w:hAnsi="Arial" w:cs="Arial"/>
          <w:strike/>
          <w:sz w:val="22"/>
          <w:szCs w:val="22"/>
          <w:rPrChange w:id="84" w:author="Brass, Irina" w:date="2022-02-12T10:50:00Z">
            <w:rPr>
              <w:rFonts w:ascii="Arial" w:hAnsi="Arial" w:cs="Arial"/>
              <w:sz w:val="22"/>
              <w:szCs w:val="22"/>
            </w:rPr>
          </w:rPrChange>
        </w:rPr>
        <w:t>that hones the skills necessary for policy analysts and researchers to bridge the gaps between policy and technical communities.</w:t>
      </w:r>
    </w:p>
    <w:p w14:paraId="43AF13B4" w14:textId="2E487CC6" w:rsidR="006F2457" w:rsidRPr="00F91071" w:rsidRDefault="00007F08" w:rsidP="00F91071">
      <w:pPr>
        <w:pStyle w:val="BodyText"/>
        <w:spacing w:before="120" w:line="312" w:lineRule="auto"/>
        <w:rPr>
          <w:rFonts w:ascii="Arial" w:hAnsi="Arial" w:cs="Arial"/>
          <w:sz w:val="22"/>
          <w:szCs w:val="22"/>
        </w:rPr>
      </w:pPr>
      <w:r w:rsidRPr="00F91071">
        <w:rPr>
          <w:rFonts w:ascii="Arial" w:hAnsi="Arial" w:cs="Arial"/>
          <w:sz w:val="22"/>
          <w:szCs w:val="22"/>
        </w:rPr>
        <w:t xml:space="preserve">My current and emerging research, ongoing </w:t>
      </w:r>
      <w:proofErr w:type="gramStart"/>
      <w:ins w:id="85" w:author="Brass, Irina" w:date="2022-02-12T10:54:00Z">
        <w:r w:rsidR="00AA0422">
          <w:rPr>
            <w:rFonts w:ascii="Arial" w:hAnsi="Arial" w:cs="Arial"/>
            <w:sz w:val="22"/>
            <w:szCs w:val="22"/>
          </w:rPr>
          <w:t>industry</w:t>
        </w:r>
        <w:proofErr w:type="gramEnd"/>
        <w:r w:rsidR="00AA0422">
          <w:rPr>
            <w:rFonts w:ascii="Arial" w:hAnsi="Arial" w:cs="Arial"/>
            <w:sz w:val="22"/>
            <w:szCs w:val="22"/>
          </w:rPr>
          <w:t xml:space="preserve"> and policy</w:t>
        </w:r>
      </w:ins>
      <w:del w:id="86" w:author="Brass, Irina" w:date="2022-02-12T10:53:00Z">
        <w:r w:rsidRPr="00F91071" w:rsidDel="00AA0422">
          <w:rPr>
            <w:rFonts w:ascii="Arial" w:hAnsi="Arial" w:cs="Arial"/>
            <w:sz w:val="22"/>
            <w:szCs w:val="22"/>
          </w:rPr>
          <w:delText>policy</w:delText>
        </w:r>
      </w:del>
      <w:r w:rsidRPr="00F91071">
        <w:rPr>
          <w:rFonts w:ascii="Arial" w:hAnsi="Arial" w:cs="Arial"/>
          <w:sz w:val="22"/>
          <w:szCs w:val="22"/>
        </w:rPr>
        <w:t xml:space="preserve"> engagement, and well-developed cyber policy curriculum </w:t>
      </w:r>
      <w:ins w:id="87" w:author="Brass, Irina" w:date="2022-02-12T10:54:00Z">
        <w:r w:rsidR="00AA0422">
          <w:rPr>
            <w:rFonts w:ascii="Arial" w:hAnsi="Arial" w:cs="Arial"/>
            <w:sz w:val="22"/>
            <w:szCs w:val="22"/>
          </w:rPr>
          <w:t>are</w:t>
        </w:r>
      </w:ins>
      <w:del w:id="88" w:author="Brass, Irina" w:date="2022-02-12T10:54:00Z">
        <w:r w:rsidRPr="00F91071" w:rsidDel="00AA0422">
          <w:rPr>
            <w:rFonts w:ascii="Arial" w:hAnsi="Arial" w:cs="Arial"/>
            <w:sz w:val="22"/>
            <w:szCs w:val="22"/>
          </w:rPr>
          <w:delText>is</w:delText>
        </w:r>
      </w:del>
      <w:r w:rsidRPr="00F91071">
        <w:rPr>
          <w:rFonts w:ascii="Arial" w:hAnsi="Arial" w:cs="Arial"/>
          <w:sz w:val="22"/>
          <w:szCs w:val="22"/>
        </w:rPr>
        <w:t xml:space="preserve"> exceptionally well-suited to STEaPP and the Digital Technologies Policy Lab (DTPL). </w:t>
      </w:r>
      <w:ins w:id="89" w:author="Brass, Irina" w:date="2022-02-12T10:57:00Z">
        <w:r w:rsidR="000161F1">
          <w:rPr>
            <w:rFonts w:ascii="Arial" w:hAnsi="Arial" w:cs="Arial"/>
            <w:sz w:val="22"/>
            <w:szCs w:val="22"/>
          </w:rPr>
          <w:t xml:space="preserve">My </w:t>
        </w:r>
      </w:ins>
      <w:ins w:id="90" w:author="Brass, Irina" w:date="2022-02-12T10:59:00Z">
        <w:r w:rsidR="000161F1">
          <w:rPr>
            <w:rFonts w:ascii="Arial" w:hAnsi="Arial" w:cs="Arial"/>
            <w:sz w:val="22"/>
            <w:szCs w:val="22"/>
          </w:rPr>
          <w:t xml:space="preserve">current </w:t>
        </w:r>
      </w:ins>
      <w:ins w:id="91" w:author="Brass, Irina" w:date="2022-02-12T10:57:00Z">
        <w:r w:rsidR="000161F1">
          <w:rPr>
            <w:rFonts w:ascii="Arial" w:hAnsi="Arial" w:cs="Arial"/>
            <w:sz w:val="22"/>
            <w:szCs w:val="22"/>
          </w:rPr>
          <w:t>work on</w:t>
        </w:r>
      </w:ins>
      <w:ins w:id="92" w:author="Brass, Irina" w:date="2022-02-12T11:03:00Z">
        <w:r w:rsidR="00D33AB0">
          <w:rPr>
            <w:rFonts w:ascii="Arial" w:hAnsi="Arial" w:cs="Arial"/>
            <w:sz w:val="22"/>
            <w:szCs w:val="22"/>
          </w:rPr>
          <w:t xml:space="preserve"> cybersecurity</w:t>
        </w:r>
      </w:ins>
      <w:ins w:id="93" w:author="Brass, Irina" w:date="2022-02-12T11:15:00Z">
        <w:r w:rsidR="000C0A23">
          <w:rPr>
            <w:rFonts w:ascii="Arial" w:hAnsi="Arial" w:cs="Arial"/>
            <w:sz w:val="22"/>
            <w:szCs w:val="22"/>
          </w:rPr>
          <w:t xml:space="preserve"> and Internet infrastructure governance</w:t>
        </w:r>
      </w:ins>
      <w:ins w:id="94" w:author="Brass, Irina" w:date="2022-02-12T11:03:00Z">
        <w:r w:rsidR="00D33AB0">
          <w:rPr>
            <w:rFonts w:ascii="Arial" w:hAnsi="Arial" w:cs="Arial"/>
            <w:sz w:val="22"/>
            <w:szCs w:val="22"/>
          </w:rPr>
          <w:t xml:space="preserve"> </w:t>
        </w:r>
      </w:ins>
      <w:ins w:id="95" w:author="Brass, Irina" w:date="2022-02-12T11:04:00Z">
        <w:r w:rsidR="00D33AB0">
          <w:rPr>
            <w:rFonts w:ascii="Arial" w:hAnsi="Arial" w:cs="Arial"/>
            <w:sz w:val="22"/>
            <w:szCs w:val="22"/>
          </w:rPr>
          <w:t>is already a very good fit with</w:t>
        </w:r>
      </w:ins>
      <w:ins w:id="96" w:author="Brass, Irina" w:date="2022-02-12T11:01:00Z">
        <w:r w:rsidR="000161F1">
          <w:rPr>
            <w:rFonts w:ascii="Arial" w:hAnsi="Arial" w:cs="Arial"/>
            <w:sz w:val="22"/>
            <w:szCs w:val="22"/>
          </w:rPr>
          <w:t xml:space="preserve"> ongoing work in the DTPL and the PETRAS National Centre o</w:t>
        </w:r>
      </w:ins>
      <w:ins w:id="97" w:author="Brass, Irina" w:date="2022-02-12T11:02:00Z">
        <w:r w:rsidR="00D33AB0">
          <w:rPr>
            <w:rFonts w:ascii="Arial" w:hAnsi="Arial" w:cs="Arial"/>
            <w:sz w:val="22"/>
            <w:szCs w:val="22"/>
          </w:rPr>
          <w:t>f Excellenc</w:t>
        </w:r>
      </w:ins>
      <w:ins w:id="98" w:author="Brass, Irina" w:date="2022-02-12T11:12:00Z">
        <w:r w:rsidR="000C0A23">
          <w:rPr>
            <w:rFonts w:ascii="Arial" w:hAnsi="Arial" w:cs="Arial"/>
            <w:sz w:val="22"/>
            <w:szCs w:val="22"/>
          </w:rPr>
          <w:t>e</w:t>
        </w:r>
      </w:ins>
      <w:ins w:id="99" w:author="Brass, Irina" w:date="2022-02-12T11:02:00Z">
        <w:r w:rsidR="00D33AB0">
          <w:rPr>
            <w:rFonts w:ascii="Arial" w:hAnsi="Arial" w:cs="Arial"/>
            <w:sz w:val="22"/>
            <w:szCs w:val="22"/>
          </w:rPr>
          <w:t>.</w:t>
        </w:r>
      </w:ins>
      <w:ins w:id="100" w:author="Brass, Irina" w:date="2022-02-12T11:03:00Z">
        <w:r w:rsidR="00D33AB0">
          <w:rPr>
            <w:rFonts w:ascii="Arial" w:hAnsi="Arial" w:cs="Arial"/>
            <w:sz w:val="22"/>
            <w:szCs w:val="22"/>
          </w:rPr>
          <w:t xml:space="preserve"> </w:t>
        </w:r>
      </w:ins>
      <w:ins w:id="101" w:author="Brass, Irina" w:date="2022-02-12T11:17:00Z">
        <w:r w:rsidR="00184D1C">
          <w:rPr>
            <w:rFonts w:ascii="Arial" w:hAnsi="Arial" w:cs="Arial"/>
            <w:sz w:val="22"/>
            <w:szCs w:val="22"/>
          </w:rPr>
          <w:t xml:space="preserve">My </w:t>
        </w:r>
      </w:ins>
      <w:ins w:id="102" w:author="Brass, Irina" w:date="2022-02-12T11:19:00Z">
        <w:r w:rsidR="00184D1C">
          <w:rPr>
            <w:rFonts w:ascii="Arial" w:hAnsi="Arial" w:cs="Arial"/>
            <w:sz w:val="22"/>
            <w:szCs w:val="22"/>
          </w:rPr>
          <w:t>current</w:t>
        </w:r>
      </w:ins>
      <w:ins w:id="103" w:author="Brass, Irina" w:date="2022-02-12T11:17:00Z">
        <w:r w:rsidR="00184D1C">
          <w:rPr>
            <w:rFonts w:ascii="Arial" w:hAnsi="Arial" w:cs="Arial"/>
            <w:sz w:val="22"/>
            <w:szCs w:val="22"/>
          </w:rPr>
          <w:t xml:space="preserve"> projects complement</w:t>
        </w:r>
      </w:ins>
      <w:ins w:id="104" w:author="Brass, Irina" w:date="2022-02-12T11:19:00Z">
        <w:r w:rsidR="00184D1C">
          <w:rPr>
            <w:rFonts w:ascii="Arial" w:hAnsi="Arial" w:cs="Arial"/>
            <w:sz w:val="22"/>
            <w:szCs w:val="22"/>
          </w:rPr>
          <w:t xml:space="preserve"> this</w:t>
        </w:r>
      </w:ins>
      <w:ins w:id="105" w:author="Brass, Irina" w:date="2022-02-12T11:17:00Z">
        <w:r w:rsidR="00184D1C">
          <w:rPr>
            <w:rFonts w:ascii="Arial" w:hAnsi="Arial" w:cs="Arial"/>
            <w:sz w:val="22"/>
            <w:szCs w:val="22"/>
          </w:rPr>
          <w:t xml:space="preserve"> work, focusing on new dimensions of Internet</w:t>
        </w:r>
      </w:ins>
      <w:ins w:id="106" w:author="Brass, Irina" w:date="2022-02-12T11:19:00Z">
        <w:r w:rsidR="00184D1C">
          <w:rPr>
            <w:rFonts w:ascii="Arial" w:hAnsi="Arial" w:cs="Arial"/>
            <w:sz w:val="22"/>
            <w:szCs w:val="22"/>
          </w:rPr>
          <w:t xml:space="preserve"> infrastructure</w:t>
        </w:r>
      </w:ins>
      <w:ins w:id="107" w:author="Brass, Irina" w:date="2022-02-12T11:17:00Z">
        <w:r w:rsidR="00184D1C">
          <w:rPr>
            <w:rFonts w:ascii="Arial" w:hAnsi="Arial" w:cs="Arial"/>
            <w:sz w:val="22"/>
            <w:szCs w:val="22"/>
          </w:rPr>
          <w:t xml:space="preserve"> governance not yet </w:t>
        </w:r>
      </w:ins>
      <w:ins w:id="108" w:author="Brass, Irina" w:date="2022-02-12T11:18:00Z">
        <w:r w:rsidR="00184D1C">
          <w:rPr>
            <w:rFonts w:ascii="Arial" w:hAnsi="Arial" w:cs="Arial"/>
            <w:sz w:val="22"/>
            <w:szCs w:val="22"/>
          </w:rPr>
          <w:t>explored in the DTPL, such as the politics of submarine cables critical to Internet communications</w:t>
        </w:r>
      </w:ins>
      <w:ins w:id="109" w:author="Brass, Irina" w:date="2022-02-12T11:20:00Z">
        <w:r w:rsidR="00184D1C">
          <w:rPr>
            <w:rFonts w:ascii="Arial" w:hAnsi="Arial" w:cs="Arial"/>
            <w:sz w:val="22"/>
            <w:szCs w:val="22"/>
          </w:rPr>
          <w:t>,</w:t>
        </w:r>
      </w:ins>
      <w:ins w:id="110" w:author="Brass, Irina" w:date="2022-02-12T11:18:00Z">
        <w:r w:rsidR="00184D1C">
          <w:rPr>
            <w:rFonts w:ascii="Arial" w:hAnsi="Arial" w:cs="Arial"/>
            <w:sz w:val="22"/>
            <w:szCs w:val="22"/>
          </w:rPr>
          <w:t xml:space="preserve"> </w:t>
        </w:r>
      </w:ins>
      <w:ins w:id="111" w:author="Brass, Irina" w:date="2022-02-12T11:22:00Z">
        <w:r w:rsidR="0008149F">
          <w:rPr>
            <w:rFonts w:ascii="Arial" w:hAnsi="Arial" w:cs="Arial"/>
            <w:sz w:val="22"/>
            <w:szCs w:val="22"/>
          </w:rPr>
          <w:t>or</w:t>
        </w:r>
      </w:ins>
      <w:ins w:id="112" w:author="Brass, Irina" w:date="2022-02-12T11:16:00Z">
        <w:r w:rsidR="000C0A23">
          <w:rPr>
            <w:rFonts w:ascii="Arial" w:hAnsi="Arial" w:cs="Arial"/>
            <w:sz w:val="22"/>
            <w:szCs w:val="22"/>
          </w:rPr>
          <w:t xml:space="preserve"> </w:t>
        </w:r>
      </w:ins>
      <w:ins w:id="113" w:author="Brass, Irina" w:date="2022-02-12T11:20:00Z">
        <w:r w:rsidR="00184D1C">
          <w:rPr>
            <w:rFonts w:ascii="Arial" w:hAnsi="Arial" w:cs="Arial"/>
            <w:sz w:val="22"/>
            <w:szCs w:val="22"/>
          </w:rPr>
          <w:t xml:space="preserve">the relationship between </w:t>
        </w:r>
      </w:ins>
      <w:ins w:id="114" w:author="Brass, Irina" w:date="2022-02-12T11:21:00Z">
        <w:r w:rsidR="00184D1C">
          <w:rPr>
            <w:rFonts w:ascii="Arial" w:hAnsi="Arial" w:cs="Arial"/>
            <w:sz w:val="22"/>
            <w:szCs w:val="22"/>
          </w:rPr>
          <w:t>technology transfers, Internet shutdowns</w:t>
        </w:r>
      </w:ins>
      <w:ins w:id="115" w:author="Brass, Irina" w:date="2022-02-12T11:26:00Z">
        <w:r w:rsidR="0008149F">
          <w:rPr>
            <w:rFonts w:ascii="Arial" w:hAnsi="Arial" w:cs="Arial"/>
            <w:sz w:val="22"/>
            <w:szCs w:val="22"/>
          </w:rPr>
          <w:t>,</w:t>
        </w:r>
      </w:ins>
      <w:ins w:id="116" w:author="Brass, Irina" w:date="2022-02-12T11:21:00Z">
        <w:r w:rsidR="00184D1C">
          <w:rPr>
            <w:rFonts w:ascii="Arial" w:hAnsi="Arial" w:cs="Arial"/>
            <w:sz w:val="22"/>
            <w:szCs w:val="22"/>
          </w:rPr>
          <w:t xml:space="preserve"> and autocratic regimes. </w:t>
        </w:r>
      </w:ins>
      <w:ins w:id="117" w:author="Brass, Irina" w:date="2022-02-12T11:22:00Z">
        <w:r w:rsidR="0008149F">
          <w:rPr>
            <w:rFonts w:ascii="Arial" w:hAnsi="Arial" w:cs="Arial"/>
            <w:sz w:val="22"/>
            <w:szCs w:val="22"/>
          </w:rPr>
          <w:t xml:space="preserve">Besides, my </w:t>
        </w:r>
      </w:ins>
      <w:ins w:id="118" w:author="Brass, Irina" w:date="2022-02-12T11:23:00Z">
        <w:r w:rsidR="0008149F">
          <w:rPr>
            <w:rFonts w:ascii="Arial" w:hAnsi="Arial" w:cs="Arial"/>
            <w:sz w:val="22"/>
            <w:szCs w:val="22"/>
          </w:rPr>
          <w:t xml:space="preserve">ongoing research </w:t>
        </w:r>
      </w:ins>
      <w:ins w:id="119" w:author="Brass, Irina" w:date="2022-02-12T11:24:00Z">
        <w:r w:rsidR="0008149F">
          <w:rPr>
            <w:rFonts w:ascii="Arial" w:hAnsi="Arial" w:cs="Arial"/>
            <w:sz w:val="22"/>
            <w:szCs w:val="22"/>
          </w:rPr>
          <w:t>looking at</w:t>
        </w:r>
      </w:ins>
      <w:ins w:id="120" w:author="Brass, Irina" w:date="2022-02-12T11:23:00Z">
        <w:r w:rsidR="0008149F">
          <w:rPr>
            <w:rFonts w:ascii="Arial" w:hAnsi="Arial" w:cs="Arial"/>
            <w:sz w:val="22"/>
            <w:szCs w:val="22"/>
          </w:rPr>
          <w:t xml:space="preserve"> Internet infrastructure development in </w:t>
        </w:r>
      </w:ins>
      <w:ins w:id="121" w:author="Brass, Irina" w:date="2022-02-12T11:24:00Z">
        <w:r w:rsidR="0008149F">
          <w:rPr>
            <w:rFonts w:ascii="Arial" w:hAnsi="Arial" w:cs="Arial"/>
            <w:sz w:val="22"/>
            <w:szCs w:val="22"/>
          </w:rPr>
          <w:t xml:space="preserve">Africa and Latin America complement </w:t>
        </w:r>
      </w:ins>
      <w:ins w:id="122" w:author="Brass, Irina" w:date="2022-02-12T11:26:00Z">
        <w:r w:rsidR="0008149F">
          <w:rPr>
            <w:rFonts w:ascii="Arial" w:hAnsi="Arial" w:cs="Arial"/>
            <w:sz w:val="22"/>
            <w:szCs w:val="22"/>
          </w:rPr>
          <w:t>broader</w:t>
        </w:r>
      </w:ins>
      <w:ins w:id="123" w:author="Brass, Irina" w:date="2022-02-12T11:24:00Z">
        <w:r w:rsidR="0008149F">
          <w:rPr>
            <w:rFonts w:ascii="Arial" w:hAnsi="Arial" w:cs="Arial"/>
            <w:sz w:val="22"/>
            <w:szCs w:val="22"/>
          </w:rPr>
          <w:t xml:space="preserve"> work in </w:t>
        </w:r>
        <w:proofErr w:type="spellStart"/>
        <w:r w:rsidR="0008149F">
          <w:rPr>
            <w:rFonts w:ascii="Arial" w:hAnsi="Arial" w:cs="Arial"/>
            <w:sz w:val="22"/>
            <w:szCs w:val="22"/>
          </w:rPr>
          <w:t>STEaPP’s</w:t>
        </w:r>
        <w:proofErr w:type="spellEnd"/>
        <w:r w:rsidR="0008149F">
          <w:rPr>
            <w:rFonts w:ascii="Arial" w:hAnsi="Arial" w:cs="Arial"/>
            <w:sz w:val="22"/>
            <w:szCs w:val="22"/>
          </w:rPr>
          <w:t xml:space="preserve"> infrastructure and deve</w:t>
        </w:r>
      </w:ins>
      <w:ins w:id="124" w:author="Brass, Irina" w:date="2022-02-12T11:25:00Z">
        <w:r w:rsidR="0008149F">
          <w:rPr>
            <w:rFonts w:ascii="Arial" w:hAnsi="Arial" w:cs="Arial"/>
            <w:sz w:val="22"/>
            <w:szCs w:val="22"/>
          </w:rPr>
          <w:t>l</w:t>
        </w:r>
      </w:ins>
      <w:ins w:id="125" w:author="Brass, Irina" w:date="2022-02-12T11:24:00Z">
        <w:r w:rsidR="0008149F">
          <w:rPr>
            <w:rFonts w:ascii="Arial" w:hAnsi="Arial" w:cs="Arial"/>
            <w:sz w:val="22"/>
            <w:szCs w:val="22"/>
          </w:rPr>
          <w:t>opment research clusters</w:t>
        </w:r>
      </w:ins>
      <w:ins w:id="126" w:author="Brass, Irina" w:date="2022-02-12T11:25:00Z">
        <w:r w:rsidR="0008149F">
          <w:rPr>
            <w:rFonts w:ascii="Arial" w:hAnsi="Arial" w:cs="Arial"/>
            <w:sz w:val="22"/>
            <w:szCs w:val="22"/>
          </w:rPr>
          <w:t>.</w:t>
        </w:r>
      </w:ins>
      <w:ins w:id="127" w:author="Brass, Irina" w:date="2022-02-12T11:27:00Z">
        <w:r w:rsidR="0008149F">
          <w:rPr>
            <w:rFonts w:ascii="Arial" w:hAnsi="Arial" w:cs="Arial"/>
            <w:sz w:val="22"/>
            <w:szCs w:val="22"/>
          </w:rPr>
          <w:t xml:space="preserve"> </w:t>
        </w:r>
      </w:ins>
      <w:ins w:id="128" w:author="Brass, Irina" w:date="2022-02-12T11:28:00Z">
        <w:r w:rsidR="003E6A2E">
          <w:rPr>
            <w:rFonts w:ascii="Arial" w:hAnsi="Arial" w:cs="Arial"/>
            <w:sz w:val="22"/>
            <w:szCs w:val="22"/>
          </w:rPr>
          <w:t xml:space="preserve">I am also developing two new projects on </w:t>
        </w:r>
        <w:r w:rsidR="003E6A2E" w:rsidRPr="00F91071">
          <w:rPr>
            <w:rFonts w:ascii="Arial" w:hAnsi="Arial" w:cs="Arial"/>
            <w:sz w:val="22"/>
            <w:szCs w:val="22"/>
          </w:rPr>
          <w:t>co-regulatory approaches to combating disinformation and data governance</w:t>
        </w:r>
        <w:r w:rsidR="003E6A2E">
          <w:rPr>
            <w:rFonts w:ascii="Arial" w:hAnsi="Arial" w:cs="Arial"/>
            <w:sz w:val="22"/>
            <w:szCs w:val="22"/>
          </w:rPr>
          <w:t xml:space="preserve"> that would make a </w:t>
        </w:r>
      </w:ins>
      <w:ins w:id="129" w:author="Brass, Irina" w:date="2022-02-12T12:57:00Z">
        <w:r w:rsidR="005F4563">
          <w:rPr>
            <w:rFonts w:ascii="Arial" w:hAnsi="Arial" w:cs="Arial"/>
            <w:sz w:val="22"/>
            <w:szCs w:val="22"/>
          </w:rPr>
          <w:t>novel</w:t>
        </w:r>
      </w:ins>
      <w:ins w:id="130" w:author="Brass, Irina" w:date="2022-02-12T11:29:00Z">
        <w:r w:rsidR="003E6A2E">
          <w:rPr>
            <w:rFonts w:ascii="Arial" w:hAnsi="Arial" w:cs="Arial"/>
            <w:sz w:val="22"/>
            <w:szCs w:val="22"/>
          </w:rPr>
          <w:t xml:space="preserve"> contribution to </w:t>
        </w:r>
        <w:proofErr w:type="spellStart"/>
        <w:r w:rsidR="003E6A2E">
          <w:rPr>
            <w:rFonts w:ascii="Arial" w:hAnsi="Arial" w:cs="Arial"/>
            <w:sz w:val="22"/>
            <w:szCs w:val="22"/>
          </w:rPr>
          <w:t>STEaPP’s</w:t>
        </w:r>
        <w:proofErr w:type="spellEnd"/>
        <w:r w:rsidR="003E6A2E">
          <w:rPr>
            <w:rFonts w:ascii="Arial" w:hAnsi="Arial" w:cs="Arial"/>
            <w:sz w:val="22"/>
            <w:szCs w:val="22"/>
          </w:rPr>
          <w:t xml:space="preserve"> research portfolio.</w:t>
        </w:r>
      </w:ins>
      <w:ins w:id="131" w:author="Brass, Irina" w:date="2022-02-12T11:34:00Z">
        <w:r w:rsidR="00597B9F">
          <w:rPr>
            <w:rFonts w:ascii="Arial" w:hAnsi="Arial" w:cs="Arial"/>
            <w:sz w:val="22"/>
            <w:szCs w:val="22"/>
          </w:rPr>
          <w:t xml:space="preserve"> </w:t>
        </w:r>
      </w:ins>
      <w:ins w:id="132" w:author="Brass, Irina" w:date="2022-02-12T11:31:00Z">
        <w:r w:rsidR="003E6A2E">
          <w:rPr>
            <w:rFonts w:ascii="Arial" w:hAnsi="Arial" w:cs="Arial"/>
            <w:sz w:val="22"/>
            <w:szCs w:val="22"/>
          </w:rPr>
          <w:t xml:space="preserve">My </w:t>
        </w:r>
      </w:ins>
      <w:ins w:id="133" w:author="Brass, Irina" w:date="2022-02-12T11:32:00Z">
        <w:r w:rsidR="003E6A2E">
          <w:rPr>
            <w:rFonts w:ascii="Arial" w:hAnsi="Arial" w:cs="Arial"/>
            <w:sz w:val="22"/>
            <w:szCs w:val="22"/>
          </w:rPr>
          <w:t xml:space="preserve">teaching portfolio is also extremely well suited for </w:t>
        </w:r>
        <w:proofErr w:type="spellStart"/>
        <w:r w:rsidR="003E6A2E">
          <w:rPr>
            <w:rFonts w:ascii="Arial" w:hAnsi="Arial" w:cs="Arial"/>
            <w:sz w:val="22"/>
            <w:szCs w:val="22"/>
          </w:rPr>
          <w:t>STEaPP</w:t>
        </w:r>
        <w:proofErr w:type="spellEnd"/>
        <w:r w:rsidR="003E6A2E">
          <w:rPr>
            <w:rFonts w:ascii="Arial" w:hAnsi="Arial" w:cs="Arial"/>
            <w:sz w:val="22"/>
            <w:szCs w:val="22"/>
          </w:rPr>
          <w:t xml:space="preserve">. </w:t>
        </w:r>
      </w:ins>
      <w:del w:id="134" w:author="Brass, Irina" w:date="2022-02-12T11:29:00Z">
        <w:r w:rsidRPr="00F91071" w:rsidDel="003E6A2E">
          <w:rPr>
            <w:rFonts w:ascii="Arial" w:hAnsi="Arial" w:cs="Arial"/>
            <w:sz w:val="22"/>
            <w:szCs w:val="22"/>
          </w:rPr>
          <w:delText xml:space="preserve">My ongoing and recently developed projects complement existing work in STEaPP’s infrastructure and development research clusters. My new projects on co-regulatory approaches to combating disinformation and data governance would be a substantive contribution to the DTPL’s portfolio. </w:delText>
        </w:r>
      </w:del>
      <w:r w:rsidRPr="00F91071">
        <w:rPr>
          <w:rFonts w:ascii="Arial" w:hAnsi="Arial" w:cs="Arial"/>
          <w:sz w:val="22"/>
          <w:szCs w:val="22"/>
        </w:rPr>
        <w:t>I explicitly designed my department’s cyber policy curriculum</w:t>
      </w:r>
      <w:ins w:id="135" w:author="Brass, Irina" w:date="2022-02-12T11:32:00Z">
        <w:r w:rsidR="003E6A2E">
          <w:rPr>
            <w:rFonts w:ascii="Arial" w:hAnsi="Arial" w:cs="Arial"/>
            <w:sz w:val="22"/>
            <w:szCs w:val="22"/>
          </w:rPr>
          <w:t xml:space="preserve"> </w:t>
        </w:r>
      </w:ins>
      <w:del w:id="136" w:author="Brass, Irina" w:date="2022-02-12T11:32:00Z">
        <w:r w:rsidRPr="00F91071" w:rsidDel="003E6A2E">
          <w:rPr>
            <w:rFonts w:ascii="Arial" w:hAnsi="Arial" w:cs="Arial"/>
            <w:sz w:val="22"/>
            <w:szCs w:val="22"/>
          </w:rPr>
          <w:delText xml:space="preserve">, from scratch, explicitly </w:delText>
        </w:r>
      </w:del>
      <w:r w:rsidRPr="00F91071">
        <w:rPr>
          <w:rFonts w:ascii="Arial" w:hAnsi="Arial" w:cs="Arial"/>
          <w:sz w:val="22"/>
          <w:szCs w:val="22"/>
        </w:rPr>
        <w:t xml:space="preserve">for social scientists from diverse </w:t>
      </w:r>
      <w:ins w:id="137" w:author="Brass, Irina" w:date="2022-02-12T12:22:00Z">
        <w:r w:rsidR="00133C76">
          <w:rPr>
            <w:rFonts w:ascii="Arial" w:hAnsi="Arial" w:cs="Arial"/>
            <w:sz w:val="22"/>
            <w:szCs w:val="22"/>
          </w:rPr>
          <w:t>discip</w:t>
        </w:r>
      </w:ins>
      <w:ins w:id="138" w:author="Brass, Irina" w:date="2022-02-12T12:23:00Z">
        <w:r w:rsidR="00133C76">
          <w:rPr>
            <w:rFonts w:ascii="Arial" w:hAnsi="Arial" w:cs="Arial"/>
            <w:sz w:val="22"/>
            <w:szCs w:val="22"/>
          </w:rPr>
          <w:t>linary</w:t>
        </w:r>
      </w:ins>
      <w:del w:id="139" w:author="Brass, Irina" w:date="2022-02-12T11:32:00Z">
        <w:r w:rsidRPr="00F91071" w:rsidDel="00597B9F">
          <w:rPr>
            <w:rFonts w:ascii="Arial" w:hAnsi="Arial" w:cs="Arial"/>
            <w:sz w:val="22"/>
            <w:szCs w:val="22"/>
          </w:rPr>
          <w:delText>intellectual</w:delText>
        </w:r>
      </w:del>
      <w:r w:rsidRPr="00F91071">
        <w:rPr>
          <w:rFonts w:ascii="Arial" w:hAnsi="Arial" w:cs="Arial"/>
          <w:sz w:val="22"/>
          <w:szCs w:val="22"/>
        </w:rPr>
        <w:t xml:space="preserve"> backgrounds</w:t>
      </w:r>
      <w:ins w:id="140" w:author="Brass, Irina" w:date="2022-02-12T12:58:00Z">
        <w:r w:rsidR="00780557">
          <w:rPr>
            <w:rFonts w:ascii="Arial" w:hAnsi="Arial" w:cs="Arial"/>
            <w:sz w:val="22"/>
            <w:szCs w:val="22"/>
          </w:rPr>
          <w:t>,</w:t>
        </w:r>
      </w:ins>
      <w:ins w:id="141" w:author="Brass, Irina" w:date="2022-02-12T11:35:00Z">
        <w:r w:rsidR="00597B9F">
          <w:rPr>
            <w:rFonts w:ascii="Arial" w:hAnsi="Arial" w:cs="Arial"/>
            <w:sz w:val="22"/>
            <w:szCs w:val="22"/>
          </w:rPr>
          <w:t xml:space="preserve"> interested in </w:t>
        </w:r>
      </w:ins>
      <w:ins w:id="142" w:author="Brass, Irina" w:date="2022-02-12T11:36:00Z">
        <w:r w:rsidR="00597B9F">
          <w:rPr>
            <w:rFonts w:ascii="Arial" w:hAnsi="Arial" w:cs="Arial"/>
            <w:sz w:val="22"/>
            <w:szCs w:val="22"/>
          </w:rPr>
          <w:t>gaining rigorous technical</w:t>
        </w:r>
      </w:ins>
      <w:ins w:id="143" w:author="Brass, Irina" w:date="2022-02-12T12:23:00Z">
        <w:r w:rsidR="00133C76">
          <w:rPr>
            <w:rFonts w:ascii="Arial" w:hAnsi="Arial" w:cs="Arial"/>
            <w:sz w:val="22"/>
            <w:szCs w:val="22"/>
          </w:rPr>
          <w:t xml:space="preserve"> and policy</w:t>
        </w:r>
      </w:ins>
      <w:ins w:id="144" w:author="Brass, Irina" w:date="2022-02-12T11:36:00Z">
        <w:r w:rsidR="00597B9F">
          <w:rPr>
            <w:rFonts w:ascii="Arial" w:hAnsi="Arial" w:cs="Arial"/>
            <w:sz w:val="22"/>
            <w:szCs w:val="22"/>
          </w:rPr>
          <w:t xml:space="preserve"> understanding of digital technology issues</w:t>
        </w:r>
      </w:ins>
      <w:r w:rsidRPr="00F91071">
        <w:rPr>
          <w:rFonts w:ascii="Arial" w:hAnsi="Arial" w:cs="Arial"/>
          <w:sz w:val="22"/>
          <w:szCs w:val="22"/>
        </w:rPr>
        <w:t xml:space="preserve">. My </w:t>
      </w:r>
      <w:ins w:id="145" w:author="Brass, Irina" w:date="2022-02-12T11:32:00Z">
        <w:r w:rsidR="00597B9F" w:rsidRPr="00597B9F">
          <w:rPr>
            <w:rFonts w:ascii="Arial" w:hAnsi="Arial" w:cs="Arial"/>
            <w:i/>
            <w:iCs/>
            <w:sz w:val="22"/>
            <w:szCs w:val="22"/>
            <w:rPrChange w:id="146" w:author="Brass, Irina" w:date="2022-02-12T11:33:00Z">
              <w:rPr>
                <w:rFonts w:ascii="Arial" w:hAnsi="Arial" w:cs="Arial"/>
                <w:sz w:val="22"/>
                <w:szCs w:val="22"/>
              </w:rPr>
            </w:rPrChange>
          </w:rPr>
          <w:t>I</w:t>
        </w:r>
      </w:ins>
      <w:del w:id="147" w:author="Brass, Irina" w:date="2022-02-12T11:32:00Z">
        <w:r w:rsidRPr="00597B9F" w:rsidDel="00597B9F">
          <w:rPr>
            <w:rFonts w:ascii="Arial" w:hAnsi="Arial" w:cs="Arial"/>
            <w:i/>
            <w:iCs/>
            <w:sz w:val="22"/>
            <w:szCs w:val="22"/>
            <w:rPrChange w:id="148" w:author="Brass, Irina" w:date="2022-02-12T11:33:00Z">
              <w:rPr>
                <w:rFonts w:ascii="Arial" w:hAnsi="Arial" w:cs="Arial"/>
                <w:sz w:val="22"/>
                <w:szCs w:val="22"/>
              </w:rPr>
            </w:rPrChange>
          </w:rPr>
          <w:delText>i</w:delText>
        </w:r>
      </w:del>
      <w:r w:rsidRPr="00597B9F">
        <w:rPr>
          <w:rFonts w:ascii="Arial" w:hAnsi="Arial" w:cs="Arial"/>
          <w:i/>
          <w:iCs/>
          <w:sz w:val="22"/>
          <w:szCs w:val="22"/>
          <w:rPrChange w:id="149" w:author="Brass, Irina" w:date="2022-02-12T11:33:00Z">
            <w:rPr>
              <w:rFonts w:ascii="Arial" w:hAnsi="Arial" w:cs="Arial"/>
              <w:sz w:val="22"/>
              <w:szCs w:val="22"/>
            </w:rPr>
          </w:rPrChange>
        </w:rPr>
        <w:t xml:space="preserve">ntroduction to </w:t>
      </w:r>
      <w:ins w:id="150" w:author="Brass, Irina" w:date="2022-02-12T11:32:00Z">
        <w:r w:rsidR="00597B9F" w:rsidRPr="00597B9F">
          <w:rPr>
            <w:rFonts w:ascii="Arial" w:hAnsi="Arial" w:cs="Arial"/>
            <w:i/>
            <w:iCs/>
            <w:sz w:val="22"/>
            <w:szCs w:val="22"/>
            <w:rPrChange w:id="151" w:author="Brass, Irina" w:date="2022-02-12T11:33:00Z">
              <w:rPr>
                <w:rFonts w:ascii="Arial" w:hAnsi="Arial" w:cs="Arial"/>
                <w:sz w:val="22"/>
                <w:szCs w:val="22"/>
              </w:rPr>
            </w:rPrChange>
          </w:rPr>
          <w:t>C</w:t>
        </w:r>
      </w:ins>
      <w:del w:id="152" w:author="Brass, Irina" w:date="2022-02-12T11:32:00Z">
        <w:r w:rsidRPr="00597B9F" w:rsidDel="00597B9F">
          <w:rPr>
            <w:rFonts w:ascii="Arial" w:hAnsi="Arial" w:cs="Arial"/>
            <w:i/>
            <w:iCs/>
            <w:sz w:val="22"/>
            <w:szCs w:val="22"/>
            <w:rPrChange w:id="153" w:author="Brass, Irina" w:date="2022-02-12T11:33:00Z">
              <w:rPr>
                <w:rFonts w:ascii="Arial" w:hAnsi="Arial" w:cs="Arial"/>
                <w:sz w:val="22"/>
                <w:szCs w:val="22"/>
              </w:rPr>
            </w:rPrChange>
          </w:rPr>
          <w:delText>c</w:delText>
        </w:r>
      </w:del>
      <w:r w:rsidRPr="00597B9F">
        <w:rPr>
          <w:rFonts w:ascii="Arial" w:hAnsi="Arial" w:cs="Arial"/>
          <w:i/>
          <w:iCs/>
          <w:sz w:val="22"/>
          <w:szCs w:val="22"/>
          <w:rPrChange w:id="154" w:author="Brass, Irina" w:date="2022-02-12T11:33:00Z">
            <w:rPr>
              <w:rFonts w:ascii="Arial" w:hAnsi="Arial" w:cs="Arial"/>
              <w:sz w:val="22"/>
              <w:szCs w:val="22"/>
            </w:rPr>
          </w:rPrChange>
        </w:rPr>
        <w:t xml:space="preserve">yber </w:t>
      </w:r>
      <w:ins w:id="155" w:author="Brass, Irina" w:date="2022-02-12T11:32:00Z">
        <w:r w:rsidR="00597B9F" w:rsidRPr="00597B9F">
          <w:rPr>
            <w:rFonts w:ascii="Arial" w:hAnsi="Arial" w:cs="Arial"/>
            <w:i/>
            <w:iCs/>
            <w:sz w:val="22"/>
            <w:szCs w:val="22"/>
            <w:rPrChange w:id="156" w:author="Brass, Irina" w:date="2022-02-12T11:33:00Z">
              <w:rPr>
                <w:rFonts w:ascii="Arial" w:hAnsi="Arial" w:cs="Arial"/>
                <w:sz w:val="22"/>
                <w:szCs w:val="22"/>
              </w:rPr>
            </w:rPrChange>
          </w:rPr>
          <w:t>P</w:t>
        </w:r>
      </w:ins>
      <w:del w:id="157" w:author="Brass, Irina" w:date="2022-02-12T11:32:00Z">
        <w:r w:rsidRPr="00597B9F" w:rsidDel="00597B9F">
          <w:rPr>
            <w:rFonts w:ascii="Arial" w:hAnsi="Arial" w:cs="Arial"/>
            <w:i/>
            <w:iCs/>
            <w:sz w:val="22"/>
            <w:szCs w:val="22"/>
            <w:rPrChange w:id="158" w:author="Brass, Irina" w:date="2022-02-12T11:33:00Z">
              <w:rPr>
                <w:rFonts w:ascii="Arial" w:hAnsi="Arial" w:cs="Arial"/>
                <w:sz w:val="22"/>
                <w:szCs w:val="22"/>
              </w:rPr>
            </w:rPrChange>
          </w:rPr>
          <w:delText>p</w:delText>
        </w:r>
      </w:del>
      <w:r w:rsidRPr="00597B9F">
        <w:rPr>
          <w:rFonts w:ascii="Arial" w:hAnsi="Arial" w:cs="Arial"/>
          <w:i/>
          <w:iCs/>
          <w:sz w:val="22"/>
          <w:szCs w:val="22"/>
          <w:rPrChange w:id="159" w:author="Brass, Irina" w:date="2022-02-12T11:33:00Z">
            <w:rPr>
              <w:rFonts w:ascii="Arial" w:hAnsi="Arial" w:cs="Arial"/>
              <w:sz w:val="22"/>
              <w:szCs w:val="22"/>
            </w:rPr>
          </w:rPrChange>
        </w:rPr>
        <w:t>olicy</w:t>
      </w:r>
      <w:r w:rsidRPr="00F91071">
        <w:rPr>
          <w:rFonts w:ascii="Arial" w:hAnsi="Arial" w:cs="Arial"/>
          <w:sz w:val="22"/>
          <w:szCs w:val="22"/>
        </w:rPr>
        <w:t xml:space="preserve"> and </w:t>
      </w:r>
      <w:ins w:id="160" w:author="Brass, Irina" w:date="2022-02-12T11:33:00Z">
        <w:r w:rsidR="00597B9F" w:rsidRPr="00597B9F">
          <w:rPr>
            <w:rFonts w:ascii="Arial" w:hAnsi="Arial" w:cs="Arial"/>
            <w:i/>
            <w:iCs/>
            <w:sz w:val="22"/>
            <w:szCs w:val="22"/>
            <w:rPrChange w:id="161" w:author="Brass, Irina" w:date="2022-02-12T11:33:00Z">
              <w:rPr>
                <w:rFonts w:ascii="Arial" w:hAnsi="Arial" w:cs="Arial"/>
                <w:sz w:val="22"/>
                <w:szCs w:val="22"/>
              </w:rPr>
            </w:rPrChange>
          </w:rPr>
          <w:t>D</w:t>
        </w:r>
      </w:ins>
      <w:del w:id="162" w:author="Brass, Irina" w:date="2022-02-12T11:33:00Z">
        <w:r w:rsidRPr="00597B9F" w:rsidDel="00597B9F">
          <w:rPr>
            <w:rFonts w:ascii="Arial" w:hAnsi="Arial" w:cs="Arial"/>
            <w:i/>
            <w:iCs/>
            <w:sz w:val="22"/>
            <w:szCs w:val="22"/>
            <w:rPrChange w:id="163" w:author="Brass, Irina" w:date="2022-02-12T11:33:00Z">
              <w:rPr>
                <w:rFonts w:ascii="Arial" w:hAnsi="Arial" w:cs="Arial"/>
                <w:sz w:val="22"/>
                <w:szCs w:val="22"/>
              </w:rPr>
            </w:rPrChange>
          </w:rPr>
          <w:delText>d</w:delText>
        </w:r>
      </w:del>
      <w:r w:rsidRPr="00597B9F">
        <w:rPr>
          <w:rFonts w:ascii="Arial" w:hAnsi="Arial" w:cs="Arial"/>
          <w:i/>
          <w:iCs/>
          <w:sz w:val="22"/>
          <w:szCs w:val="22"/>
          <w:rPrChange w:id="164" w:author="Brass, Irina" w:date="2022-02-12T11:33:00Z">
            <w:rPr>
              <w:rFonts w:ascii="Arial" w:hAnsi="Arial" w:cs="Arial"/>
              <w:sz w:val="22"/>
              <w:szCs w:val="22"/>
            </w:rPr>
          </w:rPrChange>
        </w:rPr>
        <w:t xml:space="preserve">ata </w:t>
      </w:r>
      <w:ins w:id="165" w:author="Brass, Irina" w:date="2022-02-12T11:33:00Z">
        <w:r w:rsidR="00597B9F" w:rsidRPr="00597B9F">
          <w:rPr>
            <w:rFonts w:ascii="Arial" w:hAnsi="Arial" w:cs="Arial"/>
            <w:i/>
            <w:iCs/>
            <w:sz w:val="22"/>
            <w:szCs w:val="22"/>
            <w:rPrChange w:id="166" w:author="Brass, Irina" w:date="2022-02-12T11:33:00Z">
              <w:rPr>
                <w:rFonts w:ascii="Arial" w:hAnsi="Arial" w:cs="Arial"/>
                <w:sz w:val="22"/>
                <w:szCs w:val="22"/>
              </w:rPr>
            </w:rPrChange>
          </w:rPr>
          <w:t>S</w:t>
        </w:r>
      </w:ins>
      <w:del w:id="167" w:author="Brass, Irina" w:date="2022-02-12T11:33:00Z">
        <w:r w:rsidRPr="00597B9F" w:rsidDel="00597B9F">
          <w:rPr>
            <w:rFonts w:ascii="Arial" w:hAnsi="Arial" w:cs="Arial"/>
            <w:i/>
            <w:iCs/>
            <w:sz w:val="22"/>
            <w:szCs w:val="22"/>
            <w:rPrChange w:id="168" w:author="Brass, Irina" w:date="2022-02-12T11:33:00Z">
              <w:rPr>
                <w:rFonts w:ascii="Arial" w:hAnsi="Arial" w:cs="Arial"/>
                <w:sz w:val="22"/>
                <w:szCs w:val="22"/>
              </w:rPr>
            </w:rPrChange>
          </w:rPr>
          <w:delText>s</w:delText>
        </w:r>
      </w:del>
      <w:r w:rsidRPr="00597B9F">
        <w:rPr>
          <w:rFonts w:ascii="Arial" w:hAnsi="Arial" w:cs="Arial"/>
          <w:i/>
          <w:iCs/>
          <w:sz w:val="22"/>
          <w:szCs w:val="22"/>
          <w:rPrChange w:id="169" w:author="Brass, Irina" w:date="2022-02-12T11:33:00Z">
            <w:rPr>
              <w:rFonts w:ascii="Arial" w:hAnsi="Arial" w:cs="Arial"/>
              <w:sz w:val="22"/>
              <w:szCs w:val="22"/>
            </w:rPr>
          </w:rPrChange>
        </w:rPr>
        <w:t>cience</w:t>
      </w:r>
      <w:r w:rsidRPr="00F91071">
        <w:rPr>
          <w:rFonts w:ascii="Arial" w:hAnsi="Arial" w:cs="Arial"/>
          <w:sz w:val="22"/>
          <w:szCs w:val="22"/>
        </w:rPr>
        <w:t xml:space="preserve"> courses can easily be adapted for </w:t>
      </w:r>
      <w:proofErr w:type="spellStart"/>
      <w:ins w:id="170" w:author="Brass, Irina" w:date="2022-02-12T11:33:00Z">
        <w:r w:rsidR="00597B9F">
          <w:rPr>
            <w:rFonts w:ascii="Arial" w:hAnsi="Arial" w:cs="Arial"/>
            <w:sz w:val="22"/>
            <w:szCs w:val="22"/>
          </w:rPr>
          <w:t>STEaPP’s</w:t>
        </w:r>
        <w:proofErr w:type="spellEnd"/>
        <w:r w:rsidR="00597B9F">
          <w:rPr>
            <w:rFonts w:ascii="Arial" w:hAnsi="Arial" w:cs="Arial"/>
            <w:sz w:val="22"/>
            <w:szCs w:val="22"/>
          </w:rPr>
          <w:t xml:space="preserve"> postgraduate and emerging</w:t>
        </w:r>
      </w:ins>
      <w:del w:id="171" w:author="Brass, Irina" w:date="2022-02-12T11:33:00Z">
        <w:r w:rsidRPr="00F91071" w:rsidDel="00597B9F">
          <w:rPr>
            <w:rFonts w:ascii="Arial" w:hAnsi="Arial" w:cs="Arial"/>
            <w:sz w:val="22"/>
            <w:szCs w:val="22"/>
          </w:rPr>
          <w:delText>an</w:delText>
        </w:r>
      </w:del>
      <w:r w:rsidRPr="00F91071">
        <w:rPr>
          <w:rFonts w:ascii="Arial" w:hAnsi="Arial" w:cs="Arial"/>
          <w:sz w:val="22"/>
          <w:szCs w:val="22"/>
        </w:rPr>
        <w:t xml:space="preserve"> undergraduate curriculum</w:t>
      </w:r>
      <w:ins w:id="172" w:author="Brass, Irina" w:date="2022-02-12T11:33:00Z">
        <w:r w:rsidR="00597B9F">
          <w:rPr>
            <w:rFonts w:ascii="Arial" w:hAnsi="Arial" w:cs="Arial"/>
            <w:sz w:val="22"/>
            <w:szCs w:val="22"/>
          </w:rPr>
          <w:t>.</w:t>
        </w:r>
      </w:ins>
      <w:del w:id="173" w:author="Brass, Irina" w:date="2022-02-12T11:33:00Z">
        <w:r w:rsidRPr="00F91071" w:rsidDel="00597B9F">
          <w:rPr>
            <w:rFonts w:ascii="Arial" w:hAnsi="Arial" w:cs="Arial"/>
            <w:sz w:val="22"/>
            <w:szCs w:val="22"/>
          </w:rPr>
          <w:delText>;</w:delText>
        </w:r>
      </w:del>
      <w:r w:rsidRPr="00F91071">
        <w:rPr>
          <w:rFonts w:ascii="Arial" w:hAnsi="Arial" w:cs="Arial"/>
          <w:sz w:val="22"/>
          <w:szCs w:val="22"/>
        </w:rPr>
        <w:t xml:space="preserve"> </w:t>
      </w:r>
      <w:ins w:id="174" w:author="Brass, Irina" w:date="2022-02-12T11:33:00Z">
        <w:r w:rsidR="00597B9F">
          <w:rPr>
            <w:rFonts w:ascii="Arial" w:hAnsi="Arial" w:cs="Arial"/>
            <w:sz w:val="22"/>
            <w:szCs w:val="22"/>
          </w:rPr>
          <w:t>B</w:t>
        </w:r>
      </w:ins>
      <w:del w:id="175" w:author="Brass, Irina" w:date="2022-02-12T11:33:00Z">
        <w:r w:rsidRPr="00F91071" w:rsidDel="00597B9F">
          <w:rPr>
            <w:rFonts w:ascii="Arial" w:hAnsi="Arial" w:cs="Arial"/>
            <w:sz w:val="22"/>
            <w:szCs w:val="22"/>
          </w:rPr>
          <w:delText>b</w:delText>
        </w:r>
      </w:del>
      <w:r w:rsidRPr="00F91071">
        <w:rPr>
          <w:rFonts w:ascii="Arial" w:hAnsi="Arial" w:cs="Arial"/>
          <w:sz w:val="22"/>
          <w:szCs w:val="22"/>
        </w:rPr>
        <w:t>ased on</w:t>
      </w:r>
      <w:del w:id="176" w:author="Brass, Irina" w:date="2022-02-12T11:33:00Z">
        <w:r w:rsidRPr="00F91071" w:rsidDel="00597B9F">
          <w:rPr>
            <w:rFonts w:ascii="Arial" w:hAnsi="Arial" w:cs="Arial"/>
            <w:sz w:val="22"/>
            <w:szCs w:val="22"/>
          </w:rPr>
          <w:delText xml:space="preserve"> the</w:delText>
        </w:r>
      </w:del>
      <w:r w:rsidRPr="00F91071">
        <w:rPr>
          <w:rFonts w:ascii="Arial" w:hAnsi="Arial" w:cs="Arial"/>
          <w:sz w:val="22"/>
          <w:szCs w:val="22"/>
        </w:rPr>
        <w:t xml:space="preserve"> feedback from four years of guest lectures at </w:t>
      </w:r>
      <w:proofErr w:type="spellStart"/>
      <w:r w:rsidRPr="00F91071">
        <w:rPr>
          <w:rFonts w:ascii="Arial" w:hAnsi="Arial" w:cs="Arial"/>
          <w:sz w:val="22"/>
          <w:szCs w:val="22"/>
        </w:rPr>
        <w:t>STEaPP</w:t>
      </w:r>
      <w:proofErr w:type="spellEnd"/>
      <w:r w:rsidRPr="00F91071">
        <w:rPr>
          <w:rFonts w:ascii="Arial" w:hAnsi="Arial" w:cs="Arial"/>
          <w:sz w:val="22"/>
          <w:szCs w:val="22"/>
        </w:rPr>
        <w:t>, I know</w:t>
      </w:r>
      <w:ins w:id="177" w:author="Brass, Irina" w:date="2022-02-12T11:36:00Z">
        <w:r w:rsidR="00597B9F">
          <w:rPr>
            <w:rFonts w:ascii="Arial" w:hAnsi="Arial" w:cs="Arial"/>
            <w:sz w:val="22"/>
            <w:szCs w:val="22"/>
          </w:rPr>
          <w:t xml:space="preserve"> my</w:t>
        </w:r>
      </w:ins>
      <w:r w:rsidRPr="00F91071">
        <w:rPr>
          <w:rFonts w:ascii="Arial" w:hAnsi="Arial" w:cs="Arial"/>
          <w:sz w:val="22"/>
          <w:szCs w:val="22"/>
        </w:rPr>
        <w:t xml:space="preserve"> advanced courses will appeal to students in the </w:t>
      </w:r>
      <w:del w:id="178" w:author="Brass, Irina" w:date="2022-02-12T11:34:00Z">
        <w:r w:rsidRPr="00F91071" w:rsidDel="00597B9F">
          <w:rPr>
            <w:rFonts w:ascii="Arial" w:hAnsi="Arial" w:cs="Arial"/>
            <w:sz w:val="22"/>
            <w:szCs w:val="22"/>
          </w:rPr>
          <w:delText>digital route</w:delText>
        </w:r>
      </w:del>
      <w:ins w:id="179" w:author="Brass, Irina" w:date="2022-02-12T11:34:00Z">
        <w:r w:rsidR="00597B9F">
          <w:rPr>
            <w:rFonts w:ascii="Arial" w:hAnsi="Arial" w:cs="Arial"/>
            <w:sz w:val="22"/>
            <w:szCs w:val="22"/>
          </w:rPr>
          <w:t xml:space="preserve">Digital Technologies and Policy </w:t>
        </w:r>
      </w:ins>
      <w:ins w:id="180" w:author="Brass, Irina" w:date="2022-02-12T11:37:00Z">
        <w:r w:rsidR="00597B9F">
          <w:rPr>
            <w:rFonts w:ascii="Arial" w:hAnsi="Arial" w:cs="Arial"/>
            <w:sz w:val="22"/>
            <w:szCs w:val="22"/>
          </w:rPr>
          <w:t xml:space="preserve">MPA and doctoral candidates interested in this field. </w:t>
        </w:r>
      </w:ins>
      <w:commentRangeStart w:id="181"/>
      <w:del w:id="182" w:author="Brass, Irina" w:date="2022-02-12T11:37:00Z">
        <w:r w:rsidRPr="00D332C0" w:rsidDel="00597B9F">
          <w:rPr>
            <w:rFonts w:ascii="Arial" w:hAnsi="Arial" w:cs="Arial"/>
            <w:strike/>
            <w:sz w:val="22"/>
            <w:szCs w:val="22"/>
            <w:rPrChange w:id="183" w:author="Brass, Irina" w:date="2022-02-12T11:38:00Z">
              <w:rPr>
                <w:rFonts w:ascii="Arial" w:hAnsi="Arial" w:cs="Arial"/>
                <w:sz w:val="22"/>
                <w:szCs w:val="22"/>
              </w:rPr>
            </w:rPrChange>
          </w:rPr>
          <w:delText xml:space="preserve">, STEaPP doctoral students, and students in the Cybersecurity Doctoral Training Program. </w:delText>
        </w:r>
      </w:del>
      <w:r w:rsidRPr="00D332C0">
        <w:rPr>
          <w:rFonts w:ascii="Arial" w:hAnsi="Arial" w:cs="Arial"/>
          <w:strike/>
          <w:sz w:val="22"/>
          <w:szCs w:val="22"/>
          <w:rPrChange w:id="184" w:author="Brass, Irina" w:date="2022-02-12T11:38:00Z">
            <w:rPr>
              <w:rFonts w:ascii="Arial" w:hAnsi="Arial" w:cs="Arial"/>
              <w:sz w:val="22"/>
              <w:szCs w:val="22"/>
            </w:rPr>
          </w:rPrChange>
        </w:rPr>
        <w:t>The DTPL and the Policy Impact Unit would</w:t>
      </w:r>
      <w:ins w:id="185" w:author="Brass, Irina" w:date="2022-02-12T11:37:00Z">
        <w:r w:rsidR="00D332C0" w:rsidRPr="00D332C0">
          <w:rPr>
            <w:rFonts w:ascii="Arial" w:hAnsi="Arial" w:cs="Arial"/>
            <w:strike/>
            <w:sz w:val="22"/>
            <w:szCs w:val="22"/>
            <w:rPrChange w:id="186" w:author="Brass, Irina" w:date="2022-02-12T11:38:00Z">
              <w:rPr>
                <w:rFonts w:ascii="Arial" w:hAnsi="Arial" w:cs="Arial"/>
                <w:sz w:val="22"/>
                <w:szCs w:val="22"/>
              </w:rPr>
            </w:rPrChange>
          </w:rPr>
          <w:t xml:space="preserve"> be</w:t>
        </w:r>
      </w:ins>
      <w:r w:rsidRPr="00D332C0">
        <w:rPr>
          <w:rFonts w:ascii="Arial" w:hAnsi="Arial" w:cs="Arial"/>
          <w:strike/>
          <w:sz w:val="22"/>
          <w:szCs w:val="22"/>
          <w:rPrChange w:id="187" w:author="Brass, Irina" w:date="2022-02-12T11:38:00Z">
            <w:rPr>
              <w:rFonts w:ascii="Arial" w:hAnsi="Arial" w:cs="Arial"/>
              <w:sz w:val="22"/>
              <w:szCs w:val="22"/>
            </w:rPr>
          </w:rPrChange>
        </w:rPr>
        <w:t xml:space="preserve"> ideal homes for my ongoing engagement programmes with industry and non-profit partners on cybersecurity data governance and the ongoing challenges facing collaborations between technical communities and law enforcement.</w:t>
      </w:r>
      <w:commentRangeEnd w:id="181"/>
      <w:r w:rsidR="00D332C0" w:rsidRPr="00D332C0">
        <w:rPr>
          <w:rStyle w:val="CommentReference"/>
          <w:strike/>
          <w:rPrChange w:id="188" w:author="Brass, Irina" w:date="2022-02-12T11:38:00Z">
            <w:rPr>
              <w:rStyle w:val="CommentReference"/>
            </w:rPr>
          </w:rPrChange>
        </w:rPr>
        <w:commentReference w:id="181"/>
      </w:r>
      <w:r w:rsidRPr="00F91071">
        <w:rPr>
          <w:rFonts w:ascii="Arial" w:hAnsi="Arial" w:cs="Arial"/>
          <w:sz w:val="22"/>
          <w:szCs w:val="22"/>
        </w:rPr>
        <w:t xml:space="preserve"> I believe my intrinsically interdisciplinary portfolio is a rare and valuable complement to STEaPP’s mission and programmes, and that STEaPP is where I can make the most impact, enhancing my research through collaboration with others, and continuing</w:t>
      </w:r>
      <w:ins w:id="189" w:author="Brass, Irina" w:date="2022-02-12T11:39:00Z">
        <w:r w:rsidR="00D332C0">
          <w:rPr>
            <w:rFonts w:ascii="Arial" w:hAnsi="Arial" w:cs="Arial"/>
            <w:sz w:val="22"/>
            <w:szCs w:val="22"/>
          </w:rPr>
          <w:t xml:space="preserve"> to</w:t>
        </w:r>
      </w:ins>
      <w:r w:rsidRPr="00F91071">
        <w:rPr>
          <w:rFonts w:ascii="Arial" w:hAnsi="Arial" w:cs="Arial"/>
          <w:sz w:val="22"/>
          <w:szCs w:val="22"/>
        </w:rPr>
        <w:t xml:space="preserve"> innovate in my teaching and</w:t>
      </w:r>
      <w:ins w:id="190" w:author="Brass, Irina" w:date="2022-02-12T12:59:00Z">
        <w:r w:rsidR="00780557">
          <w:rPr>
            <w:rFonts w:ascii="Arial" w:hAnsi="Arial" w:cs="Arial"/>
            <w:sz w:val="22"/>
            <w:szCs w:val="22"/>
          </w:rPr>
          <w:t xml:space="preserve"> external</w:t>
        </w:r>
      </w:ins>
      <w:r w:rsidRPr="00F91071">
        <w:rPr>
          <w:rFonts w:ascii="Arial" w:hAnsi="Arial" w:cs="Arial"/>
          <w:sz w:val="22"/>
          <w:szCs w:val="22"/>
        </w:rPr>
        <w:t xml:space="preserve"> engagement</w:t>
      </w:r>
      <w:del w:id="191" w:author="Brass, Irina" w:date="2022-02-12T12:59:00Z">
        <w:r w:rsidRPr="00F91071" w:rsidDel="00780557">
          <w:rPr>
            <w:rFonts w:ascii="Arial" w:hAnsi="Arial" w:cs="Arial"/>
            <w:sz w:val="22"/>
            <w:szCs w:val="22"/>
          </w:rPr>
          <w:delText xml:space="preserve"> programmes</w:delText>
        </w:r>
      </w:del>
      <w:r w:rsidRPr="00F91071">
        <w:rPr>
          <w:rFonts w:ascii="Arial" w:hAnsi="Arial" w:cs="Arial"/>
          <w:sz w:val="22"/>
          <w:szCs w:val="22"/>
        </w:rPr>
        <w:t>.</w:t>
      </w:r>
      <w:ins w:id="192" w:author="Brass, Irina" w:date="2022-02-12T11:39:00Z">
        <w:r w:rsidR="00D332C0">
          <w:rPr>
            <w:rFonts w:ascii="Arial" w:hAnsi="Arial" w:cs="Arial"/>
            <w:sz w:val="22"/>
            <w:szCs w:val="22"/>
          </w:rPr>
          <w:t xml:space="preserve"> The next sections outlin</w:t>
        </w:r>
      </w:ins>
      <w:ins w:id="193" w:author="Brass, Irina" w:date="2022-02-12T11:40:00Z">
        <w:r w:rsidR="00D332C0">
          <w:rPr>
            <w:rFonts w:ascii="Arial" w:hAnsi="Arial" w:cs="Arial"/>
            <w:sz w:val="22"/>
            <w:szCs w:val="22"/>
          </w:rPr>
          <w:t xml:space="preserve">e how I meet the personal specifications for this role in more depth. </w:t>
        </w:r>
      </w:ins>
    </w:p>
    <w:p w14:paraId="2E93B523" w14:textId="77777777" w:rsidR="006F2457" w:rsidRPr="00F91071" w:rsidRDefault="00007F08" w:rsidP="00F91071">
      <w:pPr>
        <w:pStyle w:val="BodyText"/>
        <w:spacing w:before="120" w:line="312" w:lineRule="auto"/>
        <w:rPr>
          <w:rFonts w:ascii="Arial" w:hAnsi="Arial" w:cs="Arial"/>
          <w:sz w:val="22"/>
          <w:szCs w:val="22"/>
        </w:rPr>
      </w:pPr>
      <w:r w:rsidRPr="00F91071">
        <w:rPr>
          <w:rFonts w:ascii="Arial" w:hAnsi="Arial" w:cs="Arial"/>
          <w:b/>
          <w:bCs/>
          <w:sz w:val="22"/>
          <w:szCs w:val="22"/>
        </w:rPr>
        <w:t>Research</w:t>
      </w:r>
      <w:r w:rsidRPr="00F91071">
        <w:rPr>
          <w:rFonts w:ascii="Arial" w:hAnsi="Arial" w:cs="Arial"/>
          <w:sz w:val="22"/>
          <w:szCs w:val="22"/>
        </w:rPr>
        <w:t xml:space="preserve"> My research strategy has always been interdisciplinary. I started my academic life in computer science as a software engineer, focusing on programming languages and network security, but soon realized technical knowledge alone was insufficient to understand the complex sociotechnical dynamics shaping Internet development and cybersecurity challenges. </w:t>
      </w:r>
      <w:r w:rsidRPr="00F91071">
        <w:rPr>
          <w:rFonts w:ascii="Arial" w:hAnsi="Arial" w:cs="Arial"/>
          <w:sz w:val="22"/>
          <w:szCs w:val="22"/>
        </w:rPr>
        <w:lastRenderedPageBreak/>
        <w:t>My doctoral research at MIT combined international political economy, operations strategy, and computer science to conduct extensive fieldwork examining on-the-ground practices and policies in Internet infrastructure management and cybersecurity. I funded the last year of my dissertation work as the primary author of a Google Faculty Research Award ($85,000).</w:t>
      </w:r>
    </w:p>
    <w:p w14:paraId="7398C3E6" w14:textId="331DA484" w:rsidR="006F2457" w:rsidRPr="00F91071" w:rsidRDefault="00007F08" w:rsidP="00F91071">
      <w:pPr>
        <w:pStyle w:val="BodyText"/>
        <w:spacing w:before="120" w:line="312" w:lineRule="auto"/>
        <w:rPr>
          <w:rFonts w:ascii="Arial" w:hAnsi="Arial" w:cs="Arial"/>
          <w:sz w:val="22"/>
          <w:szCs w:val="22"/>
        </w:rPr>
      </w:pPr>
      <w:r w:rsidRPr="00F91071">
        <w:rPr>
          <w:rFonts w:ascii="Arial" w:hAnsi="Arial" w:cs="Arial"/>
          <w:sz w:val="22"/>
          <w:szCs w:val="22"/>
        </w:rPr>
        <w:t xml:space="preserve">As a Postdoctoral Cybersecurity Fellow at Stanford, I won two grants (totaling $125,000) evaluating the informal collaboration between global cybersecurity communities and law enforcement. I developed and executed the research plan; managed budgets and research assistants; and ran workshops and focus groups bringing together cybersecurity professionals, law enforcement, lawyers, and policymakers in the US, Africa, and Europe. </w:t>
      </w:r>
      <w:del w:id="194" w:author="Brass, Irina" w:date="2022-02-12T11:41:00Z">
        <w:r w:rsidRPr="00F91071" w:rsidDel="00407688">
          <w:rPr>
            <w:rFonts w:ascii="Arial" w:hAnsi="Arial" w:cs="Arial"/>
            <w:sz w:val="22"/>
            <w:szCs w:val="22"/>
          </w:rPr>
          <w:delText>The cumulative</w:delText>
        </w:r>
      </w:del>
      <w:ins w:id="195" w:author="Brass, Irina" w:date="2022-02-12T11:41:00Z">
        <w:r w:rsidR="00407688">
          <w:rPr>
            <w:rFonts w:ascii="Arial" w:hAnsi="Arial" w:cs="Arial"/>
            <w:sz w:val="22"/>
            <w:szCs w:val="22"/>
          </w:rPr>
          <w:t>This work concluded</w:t>
        </w:r>
      </w:ins>
      <w:ins w:id="196" w:author="Brass, Irina" w:date="2022-02-12T11:42:00Z">
        <w:r w:rsidR="00407688">
          <w:rPr>
            <w:rFonts w:ascii="Arial" w:hAnsi="Arial" w:cs="Arial"/>
            <w:sz w:val="22"/>
            <w:szCs w:val="22"/>
          </w:rPr>
          <w:t xml:space="preserve"> with a confidential</w:t>
        </w:r>
      </w:ins>
      <w:r w:rsidRPr="00F91071">
        <w:rPr>
          <w:rFonts w:ascii="Arial" w:hAnsi="Arial" w:cs="Arial"/>
          <w:sz w:val="22"/>
          <w:szCs w:val="22"/>
        </w:rPr>
        <w:t xml:space="preserve"> </w:t>
      </w:r>
      <w:r w:rsidRPr="00F91071">
        <w:rPr>
          <w:rFonts w:ascii="Arial" w:hAnsi="Arial" w:cs="Arial"/>
          <w:i/>
          <w:iCs/>
          <w:sz w:val="22"/>
          <w:szCs w:val="22"/>
        </w:rPr>
        <w:t>Combined Capabilities</w:t>
      </w:r>
      <w:r w:rsidRPr="00F91071">
        <w:rPr>
          <w:rFonts w:ascii="Arial" w:hAnsi="Arial" w:cs="Arial"/>
          <w:sz w:val="22"/>
          <w:szCs w:val="22"/>
        </w:rPr>
        <w:t xml:space="preserve"> report evaluat</w:t>
      </w:r>
      <w:ins w:id="197" w:author="Brass, Irina" w:date="2022-02-12T11:42:00Z">
        <w:r w:rsidR="00407688">
          <w:rPr>
            <w:rFonts w:ascii="Arial" w:hAnsi="Arial" w:cs="Arial"/>
            <w:sz w:val="22"/>
            <w:szCs w:val="22"/>
          </w:rPr>
          <w:t>ing</w:t>
        </w:r>
      </w:ins>
      <w:ins w:id="198" w:author="Brass, Irina" w:date="2022-02-12T11:44:00Z">
        <w:r w:rsidR="00233F07">
          <w:rPr>
            <w:rFonts w:ascii="Arial" w:hAnsi="Arial" w:cs="Arial"/>
            <w:sz w:val="22"/>
            <w:szCs w:val="22"/>
          </w:rPr>
          <w:t xml:space="preserve"> the challenges to developing credibility and legitimacy in domestic and international law enforcement and Internet security governance regimes. The report </w:t>
        </w:r>
      </w:ins>
      <w:ins w:id="199" w:author="Brass, Irina" w:date="2022-02-12T11:45:00Z">
        <w:r w:rsidR="00233F07">
          <w:rPr>
            <w:rFonts w:ascii="Arial" w:hAnsi="Arial" w:cs="Arial"/>
            <w:sz w:val="22"/>
            <w:szCs w:val="22"/>
          </w:rPr>
          <w:t xml:space="preserve">continues to be sought after by private and government intelligence communities. </w:t>
        </w:r>
      </w:ins>
      <w:del w:id="200" w:author="Brass, Irina" w:date="2022-02-12T11:42:00Z">
        <w:r w:rsidRPr="00F91071" w:rsidDel="00407688">
          <w:rPr>
            <w:rFonts w:ascii="Arial" w:hAnsi="Arial" w:cs="Arial"/>
            <w:sz w:val="22"/>
            <w:szCs w:val="22"/>
          </w:rPr>
          <w:delText>ed</w:delText>
        </w:r>
      </w:del>
      <w:del w:id="201" w:author="Brass, Irina" w:date="2022-02-12T11:46:00Z">
        <w:r w:rsidRPr="00F91071" w:rsidDel="00233F07">
          <w:rPr>
            <w:rFonts w:ascii="Arial" w:hAnsi="Arial" w:cs="Arial"/>
            <w:sz w:val="22"/>
            <w:szCs w:val="22"/>
          </w:rPr>
          <w:delText xml:space="preserve"> these collaborations in terms of credibility and legitimacy norms within these groups and in the broader global governance system. </w:delText>
        </w:r>
      </w:del>
      <w:r w:rsidRPr="00F91071">
        <w:rPr>
          <w:rFonts w:ascii="Arial" w:hAnsi="Arial" w:cs="Arial"/>
          <w:sz w:val="22"/>
          <w:szCs w:val="22"/>
        </w:rPr>
        <w:t>In collaboration with colleagues at the Shadowserver Foundation, we are continuing this work in a report for Europol. This report documents and evaluates the technical, legal, and coordination challenges from the Avalanche botnet takedown, one of the largest concerted applications of Mutual Legal Assistance Treaties to date.</w:t>
      </w:r>
    </w:p>
    <w:p w14:paraId="46A033A2" w14:textId="33FBE5FE" w:rsidR="006F2457" w:rsidRPr="00F91071" w:rsidRDefault="00007F08" w:rsidP="00F91071">
      <w:pPr>
        <w:pStyle w:val="BodyText"/>
        <w:spacing w:before="120" w:line="312" w:lineRule="auto"/>
        <w:rPr>
          <w:rFonts w:ascii="Arial" w:hAnsi="Arial" w:cs="Arial"/>
          <w:sz w:val="22"/>
          <w:szCs w:val="22"/>
        </w:rPr>
      </w:pPr>
      <w:r w:rsidRPr="00F91071">
        <w:rPr>
          <w:rFonts w:ascii="Arial" w:hAnsi="Arial" w:cs="Arial"/>
          <w:sz w:val="22"/>
          <w:szCs w:val="22"/>
        </w:rPr>
        <w:t>My research has three common themes</w:t>
      </w:r>
      <w:ins w:id="202" w:author="Brass, Irina" w:date="2022-02-12T13:00:00Z">
        <w:r w:rsidR="00780557">
          <w:rPr>
            <w:rFonts w:ascii="Arial" w:hAnsi="Arial" w:cs="Arial"/>
            <w:sz w:val="22"/>
            <w:szCs w:val="22"/>
          </w:rPr>
          <w:t>,</w:t>
        </w:r>
      </w:ins>
      <w:ins w:id="203" w:author="Brass, Irina" w:date="2022-02-12T11:47:00Z">
        <w:r w:rsidR="00233F07">
          <w:rPr>
            <w:rFonts w:ascii="Arial" w:hAnsi="Arial" w:cs="Arial"/>
            <w:sz w:val="22"/>
            <w:szCs w:val="22"/>
          </w:rPr>
          <w:t xml:space="preserve"> </w:t>
        </w:r>
        <w:r w:rsidR="00655F6A">
          <w:rPr>
            <w:rFonts w:ascii="Arial" w:hAnsi="Arial" w:cs="Arial"/>
            <w:sz w:val="22"/>
            <w:szCs w:val="22"/>
          </w:rPr>
          <w:t>applied</w:t>
        </w:r>
      </w:ins>
      <w:ins w:id="204" w:author="Brass, Irina" w:date="2022-02-12T13:00:00Z">
        <w:r w:rsidR="00780557">
          <w:rPr>
            <w:rFonts w:ascii="Arial" w:hAnsi="Arial" w:cs="Arial"/>
            <w:sz w:val="22"/>
            <w:szCs w:val="22"/>
          </w:rPr>
          <w:t xml:space="preserve"> to</w:t>
        </w:r>
      </w:ins>
      <w:ins w:id="205" w:author="Brass, Irina" w:date="2022-02-12T11:47:00Z">
        <w:r w:rsidR="00655F6A">
          <w:rPr>
            <w:rFonts w:ascii="Arial" w:hAnsi="Arial" w:cs="Arial"/>
            <w:sz w:val="22"/>
            <w:szCs w:val="22"/>
          </w:rPr>
          <w:t xml:space="preserve"> </w:t>
        </w:r>
        <w:r w:rsidR="00233F07">
          <w:rPr>
            <w:rFonts w:ascii="Arial" w:hAnsi="Arial" w:cs="Arial"/>
            <w:sz w:val="22"/>
            <w:szCs w:val="22"/>
          </w:rPr>
          <w:t>digital technologies policy</w:t>
        </w:r>
      </w:ins>
      <w:ins w:id="206" w:author="Brass, Irina" w:date="2022-02-12T11:48:00Z">
        <w:r w:rsidR="00655F6A">
          <w:rPr>
            <w:rFonts w:ascii="Arial" w:hAnsi="Arial" w:cs="Arial"/>
            <w:sz w:val="22"/>
            <w:szCs w:val="22"/>
          </w:rPr>
          <w:t xml:space="preserve"> and governance challenges</w:t>
        </w:r>
      </w:ins>
      <w:r w:rsidRPr="00F91071">
        <w:rPr>
          <w:rFonts w:ascii="Arial" w:hAnsi="Arial" w:cs="Arial"/>
          <w:sz w:val="22"/>
          <w:szCs w:val="22"/>
        </w:rPr>
        <w:t>:</w:t>
      </w:r>
    </w:p>
    <w:p w14:paraId="0AE9A90B" w14:textId="77777777" w:rsidR="006F2457" w:rsidRPr="00F91071" w:rsidRDefault="00007F08" w:rsidP="00F91071">
      <w:pPr>
        <w:pStyle w:val="BodyText"/>
        <w:spacing w:before="120" w:line="312" w:lineRule="auto"/>
        <w:rPr>
          <w:rFonts w:ascii="Arial" w:hAnsi="Arial" w:cs="Arial"/>
          <w:sz w:val="22"/>
          <w:szCs w:val="22"/>
        </w:rPr>
      </w:pPr>
      <w:r w:rsidRPr="00F91071">
        <w:rPr>
          <w:rFonts w:ascii="Arial" w:hAnsi="Arial" w:cs="Arial"/>
          <w:sz w:val="22"/>
          <w:szCs w:val="22"/>
        </w:rPr>
        <w:t>the coproduction of expert knowledge,</w:t>
      </w:r>
    </w:p>
    <w:p w14:paraId="4106C0A5" w14:textId="77777777" w:rsidR="006F2457" w:rsidRPr="00F91071" w:rsidRDefault="00007F08" w:rsidP="00F91071">
      <w:pPr>
        <w:pStyle w:val="BodyText"/>
        <w:spacing w:before="120" w:line="312" w:lineRule="auto"/>
        <w:rPr>
          <w:rFonts w:ascii="Arial" w:hAnsi="Arial" w:cs="Arial"/>
          <w:sz w:val="22"/>
          <w:szCs w:val="22"/>
        </w:rPr>
      </w:pPr>
      <w:r w:rsidRPr="00F91071">
        <w:rPr>
          <w:rFonts w:ascii="Arial" w:hAnsi="Arial" w:cs="Arial"/>
          <w:sz w:val="22"/>
          <w:szCs w:val="22"/>
        </w:rPr>
        <w:t>how it facilitates the kinds of adaptation necessary to keep pace with changes in technology and emerging security threats, and, importantly,</w:t>
      </w:r>
    </w:p>
    <w:p w14:paraId="3B1955E1" w14:textId="77777777" w:rsidR="006F2457" w:rsidRPr="00F91071" w:rsidRDefault="00007F08" w:rsidP="00F91071">
      <w:pPr>
        <w:pStyle w:val="BodyText"/>
        <w:spacing w:before="120" w:line="312" w:lineRule="auto"/>
        <w:rPr>
          <w:rFonts w:ascii="Arial" w:hAnsi="Arial" w:cs="Arial"/>
          <w:sz w:val="22"/>
          <w:szCs w:val="22"/>
        </w:rPr>
      </w:pPr>
      <w:r w:rsidRPr="00F91071">
        <w:rPr>
          <w:rFonts w:ascii="Arial" w:hAnsi="Arial" w:cs="Arial"/>
          <w:sz w:val="22"/>
          <w:szCs w:val="22"/>
        </w:rPr>
        <w:t>how to integrate expert knowledge into policy development, regulatory design, and global governance processes.</w:t>
      </w:r>
    </w:p>
    <w:p w14:paraId="56006DB5" w14:textId="066C26EF" w:rsidR="006F2457" w:rsidRPr="00F91071" w:rsidRDefault="00007F08" w:rsidP="00F91071">
      <w:pPr>
        <w:pStyle w:val="BodyText"/>
        <w:spacing w:before="120" w:line="312" w:lineRule="auto"/>
        <w:rPr>
          <w:rFonts w:ascii="Arial" w:hAnsi="Arial" w:cs="Arial"/>
          <w:sz w:val="22"/>
          <w:szCs w:val="22"/>
        </w:rPr>
      </w:pPr>
      <w:r w:rsidRPr="00F91071">
        <w:rPr>
          <w:rFonts w:ascii="Arial" w:hAnsi="Arial" w:cs="Arial"/>
          <w:sz w:val="22"/>
          <w:szCs w:val="22"/>
        </w:rPr>
        <w:t xml:space="preserve">My </w:t>
      </w:r>
      <w:r w:rsidRPr="00F91071">
        <w:rPr>
          <w:rFonts w:ascii="Arial" w:hAnsi="Arial" w:cs="Arial"/>
          <w:sz w:val="22"/>
          <w:szCs w:val="22"/>
          <w:rPrChange w:id="207" w:author="Brass, Irina" w:date="2022-02-12T10:13:00Z">
            <w:rPr/>
          </w:rPrChange>
        </w:rPr>
        <w:fldChar w:fldCharType="begin"/>
      </w:r>
      <w:r w:rsidRPr="00F91071">
        <w:rPr>
          <w:rFonts w:ascii="Arial" w:hAnsi="Arial" w:cs="Arial"/>
          <w:sz w:val="22"/>
          <w:szCs w:val="22"/>
        </w:rPr>
        <w:instrText xml:space="preserve"> HYPERLINK "https://link.springer.com/chapter/10.1007/978-3-030-05252-2_13" \h </w:instrText>
      </w:r>
      <w:r w:rsidRPr="00F91071">
        <w:rPr>
          <w:rFonts w:ascii="Arial" w:hAnsi="Arial" w:cs="Arial"/>
          <w:sz w:val="22"/>
          <w:szCs w:val="22"/>
          <w:rPrChange w:id="208" w:author="Brass, Irina" w:date="2022-02-12T10:13:00Z">
            <w:rPr>
              <w:rStyle w:val="Hyperlink"/>
            </w:rPr>
          </w:rPrChange>
        </w:rPr>
        <w:fldChar w:fldCharType="separate"/>
      </w:r>
      <w:r w:rsidRPr="00F91071">
        <w:rPr>
          <w:rStyle w:val="Hyperlink"/>
          <w:rFonts w:ascii="Arial" w:hAnsi="Arial" w:cs="Arial"/>
          <w:sz w:val="22"/>
          <w:szCs w:val="22"/>
        </w:rPr>
        <w:t>chapter on planned adaptation</w:t>
      </w:r>
      <w:r w:rsidRPr="00F91071">
        <w:rPr>
          <w:rStyle w:val="Hyperlink"/>
          <w:rFonts w:ascii="Arial" w:hAnsi="Arial" w:cs="Arial"/>
          <w:sz w:val="22"/>
          <w:szCs w:val="22"/>
          <w:rPrChange w:id="209" w:author="Brass, Irina" w:date="2022-02-12T10:13:00Z">
            <w:rPr>
              <w:rStyle w:val="Hyperlink"/>
            </w:rPr>
          </w:rPrChange>
        </w:rPr>
        <w:fldChar w:fldCharType="end"/>
      </w:r>
      <w:r w:rsidRPr="00F91071">
        <w:rPr>
          <w:rFonts w:ascii="Arial" w:hAnsi="Arial" w:cs="Arial"/>
          <w:sz w:val="22"/>
          <w:szCs w:val="22"/>
        </w:rPr>
        <w:t xml:space="preserve"> presents a generalized model for evaluating ad hoc and systemic planned adaptation in the regulation of complex engineering systems. In collaboration with Dr. I. Brass, </w:t>
      </w:r>
      <w:r w:rsidRPr="00F91071">
        <w:rPr>
          <w:rFonts w:ascii="Arial" w:hAnsi="Arial" w:cs="Arial"/>
          <w:sz w:val="22"/>
          <w:szCs w:val="22"/>
          <w:rPrChange w:id="210" w:author="Brass, Irina" w:date="2022-02-12T10:13:00Z">
            <w:rPr/>
          </w:rPrChange>
        </w:rPr>
        <w:fldChar w:fldCharType="begin"/>
      </w:r>
      <w:r w:rsidRPr="00F91071">
        <w:rPr>
          <w:rFonts w:ascii="Arial" w:hAnsi="Arial" w:cs="Arial"/>
          <w:sz w:val="22"/>
          <w:szCs w:val="22"/>
        </w:rPr>
        <w:instrText xml:space="preserve"> HYPERLINK "https://link.springer.com/chapter/10.1007/978-3-030-05252-2_13" \h </w:instrText>
      </w:r>
      <w:r w:rsidRPr="00F91071">
        <w:rPr>
          <w:rFonts w:ascii="Arial" w:hAnsi="Arial" w:cs="Arial"/>
          <w:sz w:val="22"/>
          <w:szCs w:val="22"/>
          <w:rPrChange w:id="211" w:author="Brass, Irina" w:date="2022-02-12T10:13:00Z">
            <w:rPr>
              <w:rStyle w:val="Hyperlink"/>
            </w:rPr>
          </w:rPrChange>
        </w:rPr>
        <w:fldChar w:fldCharType="separate"/>
      </w:r>
      <w:r w:rsidRPr="00F91071">
        <w:rPr>
          <w:rStyle w:val="Hyperlink"/>
          <w:rFonts w:ascii="Arial" w:hAnsi="Arial" w:cs="Arial"/>
          <w:sz w:val="22"/>
          <w:szCs w:val="22"/>
        </w:rPr>
        <w:t>our article</w:t>
      </w:r>
      <w:r w:rsidRPr="00F91071">
        <w:rPr>
          <w:rStyle w:val="Hyperlink"/>
          <w:rFonts w:ascii="Arial" w:hAnsi="Arial" w:cs="Arial"/>
          <w:sz w:val="22"/>
          <w:szCs w:val="22"/>
          <w:rPrChange w:id="212" w:author="Brass, Irina" w:date="2022-02-12T10:13:00Z">
            <w:rPr>
              <w:rStyle w:val="Hyperlink"/>
            </w:rPr>
          </w:rPrChange>
        </w:rPr>
        <w:fldChar w:fldCharType="end"/>
      </w:r>
      <w:r w:rsidRPr="00F91071">
        <w:rPr>
          <w:rFonts w:ascii="Arial" w:hAnsi="Arial" w:cs="Arial"/>
          <w:sz w:val="22"/>
          <w:szCs w:val="22"/>
        </w:rPr>
        <w:t xml:space="preserve"> in </w:t>
      </w:r>
      <w:r w:rsidRPr="00F91071">
        <w:rPr>
          <w:rFonts w:ascii="Arial" w:hAnsi="Arial" w:cs="Arial"/>
          <w:i/>
          <w:iCs/>
          <w:sz w:val="22"/>
          <w:szCs w:val="22"/>
        </w:rPr>
        <w:t>Regulation &amp; Governance</w:t>
      </w:r>
      <w:r w:rsidRPr="00F91071">
        <w:rPr>
          <w:rFonts w:ascii="Arial" w:hAnsi="Arial" w:cs="Arial"/>
          <w:sz w:val="22"/>
          <w:szCs w:val="22"/>
        </w:rPr>
        <w:t xml:space="preserve"> presents a planned adaptive regulatory framework for IoT security regulation and standards. My </w:t>
      </w:r>
      <w:r w:rsidRPr="00F91071">
        <w:rPr>
          <w:rFonts w:ascii="Arial" w:hAnsi="Arial" w:cs="Arial"/>
          <w:sz w:val="22"/>
          <w:szCs w:val="22"/>
          <w:rPrChange w:id="213" w:author="Brass, Irina" w:date="2022-02-12T10:13:00Z">
            <w:rPr/>
          </w:rPrChange>
        </w:rPr>
        <w:fldChar w:fldCharType="begin"/>
      </w:r>
      <w:r w:rsidRPr="00F91071">
        <w:rPr>
          <w:rFonts w:ascii="Arial" w:hAnsi="Arial" w:cs="Arial"/>
          <w:sz w:val="22"/>
          <w:szCs w:val="22"/>
        </w:rPr>
        <w:instrText xml:space="preserve"> HYPERLINK "https://www.tandfonline.com/doi/full/10.1080/23738871.2020.1754443" \h </w:instrText>
      </w:r>
      <w:r w:rsidRPr="00F91071">
        <w:rPr>
          <w:rFonts w:ascii="Arial" w:hAnsi="Arial" w:cs="Arial"/>
          <w:sz w:val="22"/>
          <w:szCs w:val="22"/>
          <w:rPrChange w:id="214" w:author="Brass, Irina" w:date="2022-02-12T10:13:00Z">
            <w:rPr>
              <w:rStyle w:val="Hyperlink"/>
            </w:rPr>
          </w:rPrChange>
        </w:rPr>
        <w:fldChar w:fldCharType="separate"/>
      </w:r>
      <w:r w:rsidRPr="00F91071">
        <w:rPr>
          <w:rStyle w:val="Hyperlink"/>
          <w:rFonts w:ascii="Arial" w:hAnsi="Arial" w:cs="Arial"/>
          <w:sz w:val="22"/>
          <w:szCs w:val="22"/>
        </w:rPr>
        <w:t>article</w:t>
      </w:r>
      <w:r w:rsidRPr="00F91071">
        <w:rPr>
          <w:rStyle w:val="Hyperlink"/>
          <w:rFonts w:ascii="Arial" w:hAnsi="Arial" w:cs="Arial"/>
          <w:sz w:val="22"/>
          <w:szCs w:val="22"/>
          <w:rPrChange w:id="215" w:author="Brass, Irina" w:date="2022-02-12T10:13:00Z">
            <w:rPr>
              <w:rStyle w:val="Hyperlink"/>
            </w:rPr>
          </w:rPrChange>
        </w:rPr>
        <w:fldChar w:fldCharType="end"/>
      </w:r>
      <w:r w:rsidRPr="00F91071">
        <w:rPr>
          <w:rFonts w:ascii="Arial" w:hAnsi="Arial" w:cs="Arial"/>
          <w:sz w:val="22"/>
          <w:szCs w:val="22"/>
        </w:rPr>
        <w:t xml:space="preserve"> in the </w:t>
      </w:r>
      <w:r w:rsidRPr="00F91071">
        <w:rPr>
          <w:rFonts w:ascii="Arial" w:hAnsi="Arial" w:cs="Arial"/>
          <w:i/>
          <w:iCs/>
          <w:sz w:val="22"/>
          <w:szCs w:val="22"/>
        </w:rPr>
        <w:t>Journal of Cyber Policy</w:t>
      </w:r>
      <w:r w:rsidRPr="00F91071">
        <w:rPr>
          <w:rFonts w:ascii="Arial" w:hAnsi="Arial" w:cs="Arial"/>
          <w:sz w:val="22"/>
          <w:szCs w:val="22"/>
        </w:rPr>
        <w:t xml:space="preserve"> (featured in a </w:t>
      </w:r>
      <w:r w:rsidRPr="00F91071">
        <w:rPr>
          <w:rFonts w:ascii="Arial" w:hAnsi="Arial" w:cs="Arial"/>
          <w:sz w:val="22"/>
          <w:szCs w:val="22"/>
          <w:rPrChange w:id="216" w:author="Brass, Irina" w:date="2022-02-12T10:13:00Z">
            <w:rPr/>
          </w:rPrChange>
        </w:rPr>
        <w:fldChar w:fldCharType="begin"/>
      </w:r>
      <w:r w:rsidRPr="00F91071">
        <w:rPr>
          <w:rFonts w:ascii="Arial" w:hAnsi="Arial" w:cs="Arial"/>
          <w:sz w:val="22"/>
          <w:szCs w:val="22"/>
        </w:rPr>
        <w:instrText xml:space="preserve"> HYPERLINK "https://www.chathamhouse.org/2019/12/internet-consolidation-what-lies-beneath-application-layer" \h </w:instrText>
      </w:r>
      <w:r w:rsidRPr="00F91071">
        <w:rPr>
          <w:rFonts w:ascii="Arial" w:hAnsi="Arial" w:cs="Arial"/>
          <w:sz w:val="22"/>
          <w:szCs w:val="22"/>
          <w:rPrChange w:id="217" w:author="Brass, Irina" w:date="2022-02-12T10:13:00Z">
            <w:rPr>
              <w:rStyle w:val="Hyperlink"/>
            </w:rPr>
          </w:rPrChange>
        </w:rPr>
        <w:fldChar w:fldCharType="separate"/>
      </w:r>
      <w:r w:rsidRPr="00F91071">
        <w:rPr>
          <w:rStyle w:val="Hyperlink"/>
          <w:rFonts w:ascii="Arial" w:hAnsi="Arial" w:cs="Arial"/>
          <w:sz w:val="22"/>
          <w:szCs w:val="22"/>
        </w:rPr>
        <w:t>panel at Chatham House</w:t>
      </w:r>
      <w:r w:rsidRPr="00F91071">
        <w:rPr>
          <w:rStyle w:val="Hyperlink"/>
          <w:rFonts w:ascii="Arial" w:hAnsi="Arial" w:cs="Arial"/>
          <w:sz w:val="22"/>
          <w:szCs w:val="22"/>
          <w:rPrChange w:id="218" w:author="Brass, Irina" w:date="2022-02-12T10:13:00Z">
            <w:rPr>
              <w:rStyle w:val="Hyperlink"/>
            </w:rPr>
          </w:rPrChange>
        </w:rPr>
        <w:fldChar w:fldCharType="end"/>
      </w:r>
      <w:r w:rsidRPr="00F91071">
        <w:rPr>
          <w:rFonts w:ascii="Arial" w:hAnsi="Arial" w:cs="Arial"/>
          <w:sz w:val="22"/>
          <w:szCs w:val="22"/>
        </w:rPr>
        <w:t xml:space="preserve"> in December 2019</w:t>
      </w:r>
      <w:del w:id="219" w:author="Brass, Irina" w:date="2022-02-12T11:49:00Z">
        <w:r w:rsidRPr="00F91071" w:rsidDel="00655F6A">
          <w:rPr>
            <w:rFonts w:ascii="Arial" w:hAnsi="Arial" w:cs="Arial"/>
            <w:sz w:val="22"/>
            <w:szCs w:val="22"/>
          </w:rPr>
          <w:delText>, travel funded by the Internet Society</w:delText>
        </w:r>
      </w:del>
      <w:r w:rsidRPr="00F91071">
        <w:rPr>
          <w:rFonts w:ascii="Arial" w:hAnsi="Arial" w:cs="Arial"/>
          <w:sz w:val="22"/>
          <w:szCs w:val="22"/>
        </w:rPr>
        <w:t>) comparatively evaluates consolidation in digital platforms, highlighting how governance and accountability strategies employed by communities in the Internet’s infrastructure preclude the predatory practices typically associated with platform consolidation. In an article currently under review with International Organization (included as a writing sample</w:t>
      </w:r>
      <w:ins w:id="220" w:author="Brass, Irina" w:date="2022-02-12T11:50:00Z">
        <w:r w:rsidR="00655F6A">
          <w:rPr>
            <w:rFonts w:ascii="Arial" w:hAnsi="Arial" w:cs="Arial"/>
            <w:sz w:val="22"/>
            <w:szCs w:val="22"/>
          </w:rPr>
          <w:t xml:space="preserve"> in this application</w:t>
        </w:r>
      </w:ins>
      <w:r w:rsidRPr="00F91071">
        <w:rPr>
          <w:rFonts w:ascii="Arial" w:hAnsi="Arial" w:cs="Arial"/>
          <w:sz w:val="22"/>
          <w:szCs w:val="22"/>
        </w:rPr>
        <w:t xml:space="preserve">), I make empirical and theory contributions to the Internet governance and epistemic </w:t>
      </w:r>
      <w:proofErr w:type="gramStart"/>
      <w:r w:rsidRPr="00F91071">
        <w:rPr>
          <w:rFonts w:ascii="Arial" w:hAnsi="Arial" w:cs="Arial"/>
          <w:sz w:val="22"/>
          <w:szCs w:val="22"/>
        </w:rPr>
        <w:t>communities</w:t>
      </w:r>
      <w:proofErr w:type="gramEnd"/>
      <w:r w:rsidRPr="00F91071">
        <w:rPr>
          <w:rFonts w:ascii="Arial" w:hAnsi="Arial" w:cs="Arial"/>
          <w:sz w:val="22"/>
          <w:szCs w:val="22"/>
        </w:rPr>
        <w:t xml:space="preserve"> literature. </w:t>
      </w:r>
      <w:del w:id="221" w:author="Brass, Irina" w:date="2022-02-12T11:50:00Z">
        <w:r w:rsidRPr="00F91071" w:rsidDel="00655F6A">
          <w:rPr>
            <w:rFonts w:ascii="Arial" w:hAnsi="Arial" w:cs="Arial"/>
            <w:sz w:val="22"/>
            <w:szCs w:val="22"/>
          </w:rPr>
          <w:delText>Empirically</w:delText>
        </w:r>
      </w:del>
      <w:ins w:id="222" w:author="Brass, Irina" w:date="2022-02-12T13:02:00Z">
        <w:r w:rsidR="00780557" w:rsidRPr="00780557">
          <w:rPr>
            <w:rFonts w:ascii="Arial" w:hAnsi="Arial" w:cs="Arial"/>
            <w:sz w:val="22"/>
            <w:szCs w:val="22"/>
          </w:rPr>
          <w:t xml:space="preserve"> </w:t>
        </w:r>
        <w:r w:rsidR="00780557">
          <w:rPr>
            <w:rFonts w:ascii="Arial" w:hAnsi="Arial" w:cs="Arial"/>
            <w:sz w:val="22"/>
            <w:szCs w:val="22"/>
          </w:rPr>
          <w:t>Looking at Regional Internet Registries and transnational security communities</w:t>
        </w:r>
        <w:r w:rsidR="00780557" w:rsidRPr="00F91071">
          <w:rPr>
            <w:rFonts w:ascii="Arial" w:hAnsi="Arial" w:cs="Arial"/>
            <w:sz w:val="22"/>
            <w:szCs w:val="22"/>
          </w:rPr>
          <w:t xml:space="preserve">, I explain how </w:t>
        </w:r>
        <w:r w:rsidR="00780557">
          <w:rPr>
            <w:rFonts w:ascii="Arial" w:hAnsi="Arial" w:cs="Arial"/>
            <w:sz w:val="22"/>
            <w:szCs w:val="22"/>
          </w:rPr>
          <w:t>organizations</w:t>
        </w:r>
        <w:r w:rsidR="00780557" w:rsidRPr="00F91071">
          <w:rPr>
            <w:rFonts w:ascii="Arial" w:hAnsi="Arial" w:cs="Arial"/>
            <w:sz w:val="22"/>
            <w:szCs w:val="22"/>
          </w:rPr>
          <w:t xml:space="preserve"> coordinating the Internet’s infrastructure</w:t>
        </w:r>
        <w:r w:rsidR="00780557">
          <w:rPr>
            <w:rFonts w:ascii="Arial" w:hAnsi="Arial" w:cs="Arial"/>
            <w:sz w:val="22"/>
            <w:szCs w:val="22"/>
          </w:rPr>
          <w:t xml:space="preserve"> </w:t>
        </w:r>
        <w:r w:rsidR="00780557" w:rsidRPr="00F91071">
          <w:rPr>
            <w:rFonts w:ascii="Arial" w:hAnsi="Arial" w:cs="Arial"/>
            <w:sz w:val="22"/>
            <w:szCs w:val="22"/>
          </w:rPr>
          <w:t>developed rules and accrued epistemic authority</w:t>
        </w:r>
        <w:r w:rsidR="00780557">
          <w:rPr>
            <w:rFonts w:ascii="Arial" w:hAnsi="Arial" w:cs="Arial"/>
            <w:sz w:val="22"/>
            <w:szCs w:val="22"/>
          </w:rPr>
          <w:t>, in the absence of government regulations</w:t>
        </w:r>
        <w:r w:rsidR="00780557" w:rsidRPr="00F91071">
          <w:rPr>
            <w:rFonts w:ascii="Arial" w:hAnsi="Arial" w:cs="Arial"/>
            <w:sz w:val="22"/>
            <w:szCs w:val="22"/>
          </w:rPr>
          <w:t>.</w:t>
        </w:r>
      </w:ins>
      <w:del w:id="223" w:author="Brass, Irina" w:date="2022-02-12T13:02:00Z">
        <w:r w:rsidRPr="00F91071" w:rsidDel="00780557">
          <w:rPr>
            <w:rFonts w:ascii="Arial" w:hAnsi="Arial" w:cs="Arial"/>
            <w:sz w:val="22"/>
            <w:szCs w:val="22"/>
          </w:rPr>
          <w:delText xml:space="preserve">, I explain how </w:delText>
        </w:r>
      </w:del>
      <w:del w:id="224" w:author="Brass, Irina" w:date="2022-02-12T11:52:00Z">
        <w:r w:rsidRPr="00F91071" w:rsidDel="00655F6A">
          <w:rPr>
            <w:rFonts w:ascii="Arial" w:hAnsi="Arial" w:cs="Arial"/>
            <w:sz w:val="22"/>
            <w:szCs w:val="22"/>
          </w:rPr>
          <w:delText xml:space="preserve">institutions </w:delText>
        </w:r>
      </w:del>
      <w:del w:id="225" w:author="Brass, Irina" w:date="2022-02-12T13:02:00Z">
        <w:r w:rsidRPr="00F91071" w:rsidDel="00780557">
          <w:rPr>
            <w:rFonts w:ascii="Arial" w:hAnsi="Arial" w:cs="Arial"/>
            <w:sz w:val="22"/>
            <w:szCs w:val="22"/>
          </w:rPr>
          <w:delText>coordinating the Internet’s infrastructure, in the absence of state regulation, developed the rules and accrued epistemic authority</w:delText>
        </w:r>
      </w:del>
      <w:commentRangeStart w:id="226"/>
      <w:r w:rsidRPr="00F91071">
        <w:rPr>
          <w:rFonts w:ascii="Arial" w:hAnsi="Arial" w:cs="Arial"/>
          <w:sz w:val="22"/>
          <w:szCs w:val="22"/>
        </w:rPr>
        <w:t xml:space="preserve">. </w:t>
      </w:r>
      <w:r w:rsidRPr="00655F6A">
        <w:rPr>
          <w:rFonts w:ascii="Arial" w:hAnsi="Arial" w:cs="Arial"/>
          <w:strike/>
          <w:sz w:val="22"/>
          <w:szCs w:val="22"/>
          <w:rPrChange w:id="227" w:author="Brass, Irina" w:date="2022-02-12T11:52:00Z">
            <w:rPr>
              <w:rFonts w:ascii="Arial" w:hAnsi="Arial" w:cs="Arial"/>
              <w:sz w:val="22"/>
              <w:szCs w:val="22"/>
            </w:rPr>
          </w:rPrChange>
        </w:rPr>
        <w:t xml:space="preserve">My characterization of epistemic authority </w:t>
      </w:r>
      <w:r w:rsidRPr="00655F6A">
        <w:rPr>
          <w:rFonts w:ascii="Arial" w:hAnsi="Arial" w:cs="Arial"/>
          <w:strike/>
          <w:sz w:val="22"/>
          <w:szCs w:val="22"/>
          <w:rPrChange w:id="228" w:author="Brass, Irina" w:date="2022-02-12T11:52:00Z">
            <w:rPr>
              <w:rFonts w:ascii="Arial" w:hAnsi="Arial" w:cs="Arial"/>
              <w:sz w:val="22"/>
              <w:szCs w:val="22"/>
            </w:rPr>
          </w:rPrChange>
        </w:rPr>
        <w:lastRenderedPageBreak/>
        <w:t xml:space="preserve">is a novel theoretical contribution, and I use it to offer prescriptions on how to </w:t>
      </w:r>
      <w:proofErr w:type="gramStart"/>
      <w:r w:rsidRPr="00655F6A">
        <w:rPr>
          <w:rFonts w:ascii="Arial" w:hAnsi="Arial" w:cs="Arial"/>
          <w:strike/>
          <w:sz w:val="22"/>
          <w:szCs w:val="22"/>
          <w:rPrChange w:id="229" w:author="Brass, Irina" w:date="2022-02-12T11:52:00Z">
            <w:rPr>
              <w:rFonts w:ascii="Arial" w:hAnsi="Arial" w:cs="Arial"/>
              <w:sz w:val="22"/>
              <w:szCs w:val="22"/>
            </w:rPr>
          </w:rPrChange>
        </w:rPr>
        <w:t>more effectively integrate these authorities</w:t>
      </w:r>
      <w:proofErr w:type="gramEnd"/>
      <w:r w:rsidRPr="00655F6A">
        <w:rPr>
          <w:rFonts w:ascii="Arial" w:hAnsi="Arial" w:cs="Arial"/>
          <w:strike/>
          <w:sz w:val="22"/>
          <w:szCs w:val="22"/>
          <w:rPrChange w:id="230" w:author="Brass, Irina" w:date="2022-02-12T11:52:00Z">
            <w:rPr>
              <w:rFonts w:ascii="Arial" w:hAnsi="Arial" w:cs="Arial"/>
              <w:sz w:val="22"/>
              <w:szCs w:val="22"/>
            </w:rPr>
          </w:rPrChange>
        </w:rPr>
        <w:t xml:space="preserve"> into the broader global governance system</w:t>
      </w:r>
      <w:commentRangeEnd w:id="226"/>
      <w:r w:rsidR="00655F6A">
        <w:rPr>
          <w:rStyle w:val="CommentReference"/>
        </w:rPr>
        <w:commentReference w:id="226"/>
      </w:r>
      <w:r w:rsidRPr="00F91071">
        <w:rPr>
          <w:rFonts w:ascii="Arial" w:hAnsi="Arial" w:cs="Arial"/>
          <w:sz w:val="22"/>
          <w:szCs w:val="22"/>
        </w:rPr>
        <w:t>. I believe my</w:t>
      </w:r>
      <w:del w:id="231" w:author="Brass, Irina" w:date="2022-02-12T11:52:00Z">
        <w:r w:rsidRPr="00F91071" w:rsidDel="00655F6A">
          <w:rPr>
            <w:rFonts w:ascii="Arial" w:hAnsi="Arial" w:cs="Arial"/>
            <w:sz w:val="22"/>
            <w:szCs w:val="22"/>
          </w:rPr>
          <w:delText xml:space="preserve"> common</w:delText>
        </w:r>
      </w:del>
      <w:r w:rsidRPr="00F91071">
        <w:rPr>
          <w:rFonts w:ascii="Arial" w:hAnsi="Arial" w:cs="Arial"/>
          <w:sz w:val="22"/>
          <w:szCs w:val="22"/>
        </w:rPr>
        <w:t xml:space="preserve"> research</w:t>
      </w:r>
      <w:ins w:id="232" w:author="Brass, Irina" w:date="2022-02-12T11:52:00Z">
        <w:r w:rsidR="00655F6A">
          <w:rPr>
            <w:rFonts w:ascii="Arial" w:hAnsi="Arial" w:cs="Arial"/>
            <w:sz w:val="22"/>
            <w:szCs w:val="22"/>
          </w:rPr>
          <w:t xml:space="preserve"> i</w:t>
        </w:r>
      </w:ins>
      <w:ins w:id="233" w:author="Brass, Irina" w:date="2022-02-12T11:53:00Z">
        <w:r w:rsidR="00655F6A">
          <w:rPr>
            <w:rFonts w:ascii="Arial" w:hAnsi="Arial" w:cs="Arial"/>
            <w:sz w:val="22"/>
            <w:szCs w:val="22"/>
          </w:rPr>
          <w:t>nterests</w:t>
        </w:r>
      </w:ins>
      <w:del w:id="234" w:author="Brass, Irina" w:date="2022-02-12T11:52:00Z">
        <w:r w:rsidRPr="00F91071" w:rsidDel="00655F6A">
          <w:rPr>
            <w:rFonts w:ascii="Arial" w:hAnsi="Arial" w:cs="Arial"/>
            <w:sz w:val="22"/>
            <w:szCs w:val="22"/>
          </w:rPr>
          <w:delText xml:space="preserve"> themes</w:delText>
        </w:r>
      </w:del>
      <w:r w:rsidRPr="00F91071">
        <w:rPr>
          <w:rFonts w:ascii="Arial" w:hAnsi="Arial" w:cs="Arial"/>
          <w:sz w:val="22"/>
          <w:szCs w:val="22"/>
        </w:rPr>
        <w:t xml:space="preserve"> are exceptionally aligned with STEaPP’s mission to mobilise deep expertise in complex engineering systems and policy to solve wicked global policy problems.</w:t>
      </w:r>
    </w:p>
    <w:p w14:paraId="697D91D7" w14:textId="4F63598D" w:rsidR="006F2457" w:rsidRPr="00F91071" w:rsidRDefault="00007F08" w:rsidP="00F91071">
      <w:pPr>
        <w:pStyle w:val="BodyText"/>
        <w:spacing w:before="120" w:line="312" w:lineRule="auto"/>
        <w:rPr>
          <w:rFonts w:ascii="Arial" w:hAnsi="Arial" w:cs="Arial"/>
          <w:sz w:val="22"/>
          <w:szCs w:val="22"/>
        </w:rPr>
      </w:pPr>
      <w:r w:rsidRPr="00F91071">
        <w:rPr>
          <w:rFonts w:ascii="Arial" w:hAnsi="Arial" w:cs="Arial"/>
          <w:sz w:val="22"/>
          <w:szCs w:val="22"/>
        </w:rPr>
        <w:t xml:space="preserve">To coordinate across recently funded research projects, I </w:t>
      </w:r>
      <w:ins w:id="235" w:author="Brass, Irina" w:date="2022-02-12T11:53:00Z">
        <w:r w:rsidR="005E18CC">
          <w:rPr>
            <w:rFonts w:ascii="Arial" w:hAnsi="Arial" w:cs="Arial"/>
            <w:sz w:val="22"/>
            <w:szCs w:val="22"/>
          </w:rPr>
          <w:t>set up</w:t>
        </w:r>
      </w:ins>
      <w:del w:id="236" w:author="Brass, Irina" w:date="2022-02-12T11:53:00Z">
        <w:r w:rsidRPr="00F91071" w:rsidDel="005E18CC">
          <w:rPr>
            <w:rFonts w:ascii="Arial" w:hAnsi="Arial" w:cs="Arial"/>
            <w:sz w:val="22"/>
            <w:szCs w:val="22"/>
          </w:rPr>
          <w:delText>created</w:delText>
        </w:r>
      </w:del>
      <w:r w:rsidRPr="00F91071">
        <w:rPr>
          <w:rFonts w:ascii="Arial" w:hAnsi="Arial" w:cs="Arial"/>
          <w:sz w:val="22"/>
          <w:szCs w:val="22"/>
        </w:rPr>
        <w:t xml:space="preserve"> the Internet Infrastructure and Policy Research Group (IIPRG)</w:t>
      </w:r>
      <w:ins w:id="237" w:author="Brass, Irina" w:date="2022-02-12T11:53:00Z">
        <w:r w:rsidR="005E18CC">
          <w:rPr>
            <w:rFonts w:ascii="Arial" w:hAnsi="Arial" w:cs="Arial"/>
            <w:sz w:val="22"/>
            <w:szCs w:val="22"/>
          </w:rPr>
          <w:t xml:space="preserve"> at the Bush School of Government and Public Service</w:t>
        </w:r>
      </w:ins>
      <w:r w:rsidRPr="00F91071">
        <w:rPr>
          <w:rFonts w:ascii="Arial" w:hAnsi="Arial" w:cs="Arial"/>
          <w:sz w:val="22"/>
          <w:szCs w:val="22"/>
        </w:rPr>
        <w:t xml:space="preserve">, where I supervise four masters-level student researchers. </w:t>
      </w:r>
      <w:ins w:id="238" w:author="Brass, Irina" w:date="2022-02-12T13:03:00Z">
        <w:r w:rsidR="00D740EA">
          <w:rPr>
            <w:rFonts w:ascii="Arial" w:hAnsi="Arial" w:cs="Arial"/>
            <w:sz w:val="22"/>
            <w:szCs w:val="22"/>
          </w:rPr>
          <w:t xml:space="preserve">My </w:t>
        </w:r>
      </w:ins>
      <w:r w:rsidRPr="00F91071">
        <w:rPr>
          <w:rFonts w:ascii="Arial" w:hAnsi="Arial" w:cs="Arial"/>
          <w:sz w:val="22"/>
          <w:szCs w:val="22"/>
        </w:rPr>
        <w:t>IIPRG projects include</w:t>
      </w:r>
      <w:ins w:id="239" w:author="Brass, Irina" w:date="2022-02-12T11:53:00Z">
        <w:r w:rsidR="005E18CC">
          <w:rPr>
            <w:rFonts w:ascii="Arial" w:hAnsi="Arial" w:cs="Arial"/>
            <w:sz w:val="22"/>
            <w:szCs w:val="22"/>
          </w:rPr>
          <w:t>:</w:t>
        </w:r>
      </w:ins>
    </w:p>
    <w:p w14:paraId="1150E430" w14:textId="77777777" w:rsidR="006F2457" w:rsidRPr="00F91071" w:rsidRDefault="00007F08" w:rsidP="00F91071">
      <w:pPr>
        <w:pStyle w:val="BodyText"/>
        <w:spacing w:before="120" w:line="312" w:lineRule="auto"/>
        <w:rPr>
          <w:rFonts w:ascii="Arial" w:hAnsi="Arial" w:cs="Arial"/>
          <w:sz w:val="22"/>
          <w:szCs w:val="22"/>
        </w:rPr>
      </w:pPr>
      <w:r w:rsidRPr="00F91071">
        <w:rPr>
          <w:rFonts w:ascii="Arial" w:hAnsi="Arial" w:cs="Arial"/>
          <w:sz w:val="22"/>
          <w:szCs w:val="22"/>
        </w:rPr>
        <w:t xml:space="preserve">the politics and governance of submarine cables critical to Internet </w:t>
      </w:r>
      <w:proofErr w:type="gramStart"/>
      <w:r w:rsidRPr="00F91071">
        <w:rPr>
          <w:rFonts w:ascii="Arial" w:hAnsi="Arial" w:cs="Arial"/>
          <w:sz w:val="22"/>
          <w:szCs w:val="22"/>
        </w:rPr>
        <w:t>communication;</w:t>
      </w:r>
      <w:proofErr w:type="gramEnd"/>
    </w:p>
    <w:p w14:paraId="674EBB4F" w14:textId="77777777" w:rsidR="006F2457" w:rsidRPr="00F91071" w:rsidRDefault="00007F08" w:rsidP="00F91071">
      <w:pPr>
        <w:pStyle w:val="BodyText"/>
        <w:spacing w:before="120" w:line="312" w:lineRule="auto"/>
        <w:rPr>
          <w:rFonts w:ascii="Arial" w:hAnsi="Arial" w:cs="Arial"/>
          <w:sz w:val="22"/>
          <w:szCs w:val="22"/>
        </w:rPr>
      </w:pPr>
      <w:r w:rsidRPr="00F91071">
        <w:rPr>
          <w:rFonts w:ascii="Arial" w:hAnsi="Arial" w:cs="Arial"/>
          <w:sz w:val="22"/>
          <w:szCs w:val="22"/>
        </w:rPr>
        <w:t xml:space="preserve">mix-methods modeling of the relationship between types of autocracy and Internet shutdowns, with technology transfers as an intervening </w:t>
      </w:r>
      <w:proofErr w:type="gramStart"/>
      <w:r w:rsidRPr="00F91071">
        <w:rPr>
          <w:rFonts w:ascii="Arial" w:hAnsi="Arial" w:cs="Arial"/>
          <w:sz w:val="22"/>
          <w:szCs w:val="22"/>
        </w:rPr>
        <w:t>variable;</w:t>
      </w:r>
      <w:proofErr w:type="gramEnd"/>
    </w:p>
    <w:p w14:paraId="5274B68A" w14:textId="77777777" w:rsidR="006F2457" w:rsidRPr="00F91071" w:rsidRDefault="00007F08" w:rsidP="00F91071">
      <w:pPr>
        <w:pStyle w:val="BodyText"/>
        <w:spacing w:before="120" w:line="312" w:lineRule="auto"/>
        <w:rPr>
          <w:rFonts w:ascii="Arial" w:hAnsi="Arial" w:cs="Arial"/>
          <w:sz w:val="22"/>
          <w:szCs w:val="22"/>
        </w:rPr>
      </w:pPr>
      <w:r w:rsidRPr="00F91071">
        <w:rPr>
          <w:rFonts w:ascii="Arial" w:hAnsi="Arial" w:cs="Arial"/>
          <w:sz w:val="22"/>
          <w:szCs w:val="22"/>
        </w:rPr>
        <w:t>studies of Internet infrastructure development in developing regions, with a special focus on Africa and Latin America; and</w:t>
      </w:r>
    </w:p>
    <w:p w14:paraId="628BBB1A" w14:textId="77777777" w:rsidR="006F2457" w:rsidRPr="00F91071" w:rsidRDefault="00007F08" w:rsidP="00F91071">
      <w:pPr>
        <w:pStyle w:val="BodyText"/>
        <w:spacing w:before="120" w:line="312" w:lineRule="auto"/>
        <w:rPr>
          <w:rFonts w:ascii="Arial" w:hAnsi="Arial" w:cs="Arial"/>
          <w:sz w:val="22"/>
          <w:szCs w:val="22"/>
        </w:rPr>
      </w:pPr>
      <w:r w:rsidRPr="00F91071">
        <w:rPr>
          <w:rFonts w:ascii="Arial" w:hAnsi="Arial" w:cs="Arial"/>
          <w:sz w:val="22"/>
          <w:szCs w:val="22"/>
        </w:rPr>
        <w:t>multilevel network analyses (combining organizational and individual ties) evaluating the globally diverse institutional complex that ensures the stability, safety, and security of the Internet, identifying critical gaps between this dense institutional network and the broader global governance system.</w:t>
      </w:r>
    </w:p>
    <w:p w14:paraId="2595AEA9" w14:textId="6F4E87A3" w:rsidR="006F2457" w:rsidRPr="00F91071" w:rsidRDefault="00007F08" w:rsidP="00F91071">
      <w:pPr>
        <w:pStyle w:val="BodyText"/>
        <w:spacing w:before="120" w:line="312" w:lineRule="auto"/>
        <w:rPr>
          <w:rFonts w:ascii="Arial" w:hAnsi="Arial" w:cs="Arial"/>
          <w:sz w:val="22"/>
          <w:szCs w:val="22"/>
        </w:rPr>
      </w:pPr>
      <w:r w:rsidRPr="00F91071">
        <w:rPr>
          <w:rFonts w:ascii="Arial" w:hAnsi="Arial" w:cs="Arial"/>
          <w:sz w:val="22"/>
          <w:szCs w:val="22"/>
        </w:rPr>
        <w:t xml:space="preserve">The submarine cables work has produced </w:t>
      </w:r>
      <w:r w:rsidRPr="00F91071">
        <w:rPr>
          <w:rFonts w:ascii="Arial" w:hAnsi="Arial" w:cs="Arial"/>
          <w:sz w:val="22"/>
          <w:szCs w:val="22"/>
          <w:rPrChange w:id="240" w:author="Brass, Irina" w:date="2022-02-12T10:13:00Z">
            <w:rPr/>
          </w:rPrChange>
        </w:rPr>
        <w:fldChar w:fldCharType="begin"/>
      </w:r>
      <w:r w:rsidRPr="00F91071">
        <w:rPr>
          <w:rFonts w:ascii="Arial" w:hAnsi="Arial" w:cs="Arial"/>
          <w:sz w:val="22"/>
          <w:szCs w:val="22"/>
        </w:rPr>
        <w:instrText xml:space="preserve"> HYPERLINK "https://jpia.princeton.edu/news/leveraging-submarine-cables-political-gain-us-responses-chinese-strategy" \h </w:instrText>
      </w:r>
      <w:r w:rsidRPr="00F91071">
        <w:rPr>
          <w:rFonts w:ascii="Arial" w:hAnsi="Arial" w:cs="Arial"/>
          <w:sz w:val="22"/>
          <w:szCs w:val="22"/>
          <w:rPrChange w:id="241" w:author="Brass, Irina" w:date="2022-02-12T10:13:00Z">
            <w:rPr>
              <w:rStyle w:val="Hyperlink"/>
            </w:rPr>
          </w:rPrChange>
        </w:rPr>
        <w:fldChar w:fldCharType="separate"/>
      </w:r>
      <w:r w:rsidRPr="00F91071">
        <w:rPr>
          <w:rStyle w:val="Hyperlink"/>
          <w:rFonts w:ascii="Arial" w:hAnsi="Arial" w:cs="Arial"/>
          <w:sz w:val="22"/>
          <w:szCs w:val="22"/>
        </w:rPr>
        <w:t>one student-authored publication</w:t>
      </w:r>
      <w:r w:rsidRPr="00F91071">
        <w:rPr>
          <w:rStyle w:val="Hyperlink"/>
          <w:rFonts w:ascii="Arial" w:hAnsi="Arial" w:cs="Arial"/>
          <w:sz w:val="22"/>
          <w:szCs w:val="22"/>
          <w:rPrChange w:id="242" w:author="Brass, Irina" w:date="2022-02-12T10:13:00Z">
            <w:rPr>
              <w:rStyle w:val="Hyperlink"/>
            </w:rPr>
          </w:rPrChange>
        </w:rPr>
        <w:fldChar w:fldCharType="end"/>
      </w:r>
      <w:r w:rsidRPr="00F91071">
        <w:rPr>
          <w:rFonts w:ascii="Arial" w:hAnsi="Arial" w:cs="Arial"/>
          <w:sz w:val="22"/>
          <w:szCs w:val="22"/>
        </w:rPr>
        <w:t xml:space="preserve"> in the Journal of Policy and International Affairs; I am co-authoring a second article on the regional economics and security of submarine cables, under review by Contemporary Security Policy. The shutdowns work has produced a co-authored, five-case article on autocracies and Internet shutdowns under review by the Journal of Peace Research; to further refine the model, the sequel (in progress) takes a mixed methods approach, using hierarchical clustering to identify trends and threshold cases in shutdown global data from 2016 to 2021. These research streams would not only enhance the DTPL’s portfolio with novel and impactful research, but also create</w:t>
      </w:r>
      <w:del w:id="243" w:author="Brass, Irina" w:date="2022-02-12T11:55:00Z">
        <w:r w:rsidRPr="00F91071" w:rsidDel="005E18CC">
          <w:rPr>
            <w:rFonts w:ascii="Arial" w:hAnsi="Arial" w:cs="Arial"/>
            <w:sz w:val="22"/>
            <w:szCs w:val="22"/>
          </w:rPr>
          <w:delText>s</w:delText>
        </w:r>
      </w:del>
      <w:r w:rsidRPr="00F91071">
        <w:rPr>
          <w:rFonts w:ascii="Arial" w:hAnsi="Arial" w:cs="Arial"/>
          <w:sz w:val="22"/>
          <w:szCs w:val="22"/>
        </w:rPr>
        <w:t xml:space="preserve"> fruitful linkages with </w:t>
      </w:r>
      <w:proofErr w:type="spellStart"/>
      <w:ins w:id="244" w:author="Brass, Irina" w:date="2022-02-12T11:55:00Z">
        <w:r w:rsidR="005E18CC">
          <w:rPr>
            <w:rFonts w:ascii="Arial" w:hAnsi="Arial" w:cs="Arial"/>
            <w:sz w:val="22"/>
            <w:szCs w:val="22"/>
          </w:rPr>
          <w:t>STEaPP’s</w:t>
        </w:r>
      </w:ins>
      <w:proofErr w:type="spellEnd"/>
      <w:del w:id="245" w:author="Brass, Irina" w:date="2022-02-12T11:55:00Z">
        <w:r w:rsidRPr="00F91071" w:rsidDel="005E18CC">
          <w:rPr>
            <w:rFonts w:ascii="Arial" w:hAnsi="Arial" w:cs="Arial"/>
            <w:sz w:val="22"/>
            <w:szCs w:val="22"/>
          </w:rPr>
          <w:delText>the</w:delText>
        </w:r>
      </w:del>
      <w:r w:rsidRPr="00F91071">
        <w:rPr>
          <w:rFonts w:ascii="Arial" w:hAnsi="Arial" w:cs="Arial"/>
          <w:sz w:val="22"/>
          <w:szCs w:val="22"/>
        </w:rPr>
        <w:t xml:space="preserve"> infrastructure and development research clusters. Interdisciplinary research environments are my native habitat, and I am excited at the prospect of collaborating with colleagues in the DTPL</w:t>
      </w:r>
      <w:ins w:id="246" w:author="Brass, Irina" w:date="2022-02-12T11:56:00Z">
        <w:r w:rsidR="00764B04">
          <w:rPr>
            <w:rFonts w:ascii="Arial" w:hAnsi="Arial" w:cs="Arial"/>
            <w:sz w:val="22"/>
            <w:szCs w:val="22"/>
          </w:rPr>
          <w:t>, PETRAS,</w:t>
        </w:r>
      </w:ins>
      <w:del w:id="247" w:author="Brass, Irina" w:date="2022-02-12T11:55:00Z">
        <w:r w:rsidRPr="00F91071" w:rsidDel="005E18CC">
          <w:rPr>
            <w:rFonts w:ascii="Arial" w:hAnsi="Arial" w:cs="Arial"/>
            <w:sz w:val="22"/>
            <w:szCs w:val="22"/>
          </w:rPr>
          <w:delText>,</w:delText>
        </w:r>
      </w:del>
      <w:r w:rsidRPr="00F91071">
        <w:rPr>
          <w:rFonts w:ascii="Arial" w:hAnsi="Arial" w:cs="Arial"/>
          <w:sz w:val="22"/>
          <w:szCs w:val="22"/>
        </w:rPr>
        <w:t xml:space="preserve"> and across </w:t>
      </w:r>
      <w:proofErr w:type="spellStart"/>
      <w:r w:rsidRPr="00F91071">
        <w:rPr>
          <w:rFonts w:ascii="Arial" w:hAnsi="Arial" w:cs="Arial"/>
          <w:sz w:val="22"/>
          <w:szCs w:val="22"/>
        </w:rPr>
        <w:t>STEaPP</w:t>
      </w:r>
      <w:proofErr w:type="spellEnd"/>
      <w:r w:rsidRPr="00F91071">
        <w:rPr>
          <w:rFonts w:ascii="Arial" w:hAnsi="Arial" w:cs="Arial"/>
          <w:sz w:val="22"/>
          <w:szCs w:val="22"/>
        </w:rPr>
        <w:t xml:space="preserve"> on these kinds of projects.</w:t>
      </w:r>
    </w:p>
    <w:p w14:paraId="7A5A578B" w14:textId="7A7D65FD" w:rsidR="006F2457" w:rsidRPr="00F91071" w:rsidRDefault="000B2BFA" w:rsidP="00F91071">
      <w:pPr>
        <w:pStyle w:val="BodyText"/>
        <w:spacing w:before="120" w:line="312" w:lineRule="auto"/>
        <w:rPr>
          <w:rFonts w:ascii="Arial" w:hAnsi="Arial" w:cs="Arial"/>
          <w:sz w:val="22"/>
          <w:szCs w:val="22"/>
        </w:rPr>
      </w:pPr>
      <w:ins w:id="248" w:author="Brass, Irina" w:date="2022-02-12T11:59:00Z">
        <w:r>
          <w:rPr>
            <w:rFonts w:ascii="Arial" w:hAnsi="Arial" w:cs="Arial"/>
            <w:b/>
            <w:bCs/>
            <w:sz w:val="22"/>
            <w:szCs w:val="22"/>
          </w:rPr>
          <w:t xml:space="preserve">External </w:t>
        </w:r>
      </w:ins>
      <w:r w:rsidR="00007F08" w:rsidRPr="00F91071">
        <w:rPr>
          <w:rFonts w:ascii="Arial" w:hAnsi="Arial" w:cs="Arial"/>
          <w:b/>
          <w:bCs/>
          <w:sz w:val="22"/>
          <w:szCs w:val="22"/>
        </w:rPr>
        <w:t xml:space="preserve">Engagement and Impact </w:t>
      </w:r>
      <w:commentRangeStart w:id="249"/>
      <w:r w:rsidR="00007F08" w:rsidRPr="00D74F7D">
        <w:rPr>
          <w:rFonts w:ascii="Arial" w:hAnsi="Arial" w:cs="Arial"/>
          <w:b/>
          <w:bCs/>
          <w:strike/>
          <w:sz w:val="22"/>
          <w:szCs w:val="22"/>
          <w:rPrChange w:id="250" w:author="Brass, Irina" w:date="2022-02-12T11:57:00Z">
            <w:rPr>
              <w:rFonts w:ascii="Arial" w:hAnsi="Arial" w:cs="Arial"/>
              <w:b/>
              <w:bCs/>
              <w:sz w:val="22"/>
              <w:szCs w:val="22"/>
            </w:rPr>
          </w:rPrChange>
        </w:rPr>
        <w:t>Through Science Diplomacy</w:t>
      </w:r>
      <w:r w:rsidR="00007F08" w:rsidRPr="00F91071">
        <w:rPr>
          <w:rFonts w:ascii="Arial" w:hAnsi="Arial" w:cs="Arial"/>
          <w:sz w:val="22"/>
          <w:szCs w:val="22"/>
        </w:rPr>
        <w:t xml:space="preserve"> </w:t>
      </w:r>
      <w:commentRangeEnd w:id="249"/>
      <w:r w:rsidR="00D74F7D">
        <w:rPr>
          <w:rStyle w:val="CommentReference"/>
        </w:rPr>
        <w:commentReference w:id="249"/>
      </w:r>
      <w:r w:rsidR="00007F08" w:rsidRPr="00F91071">
        <w:rPr>
          <w:rFonts w:ascii="Arial" w:hAnsi="Arial" w:cs="Arial"/>
          <w:sz w:val="22"/>
          <w:szCs w:val="22"/>
        </w:rPr>
        <w:t xml:space="preserve">My </w:t>
      </w:r>
      <w:ins w:id="251" w:author="Brass, Irina" w:date="2022-02-12T12:00:00Z">
        <w:r>
          <w:rPr>
            <w:rFonts w:ascii="Arial" w:hAnsi="Arial" w:cs="Arial"/>
            <w:sz w:val="22"/>
            <w:szCs w:val="22"/>
          </w:rPr>
          <w:t>novel and rich</w:t>
        </w:r>
      </w:ins>
      <w:del w:id="252" w:author="Brass, Irina" w:date="2022-02-12T12:00:00Z">
        <w:r w:rsidR="00007F08" w:rsidRPr="00F91071" w:rsidDel="000B2BFA">
          <w:rPr>
            <w:rFonts w:ascii="Arial" w:hAnsi="Arial" w:cs="Arial"/>
            <w:sz w:val="22"/>
            <w:szCs w:val="22"/>
          </w:rPr>
          <w:delText>deep, novel</w:delText>
        </w:r>
      </w:del>
      <w:r w:rsidR="00007F08" w:rsidRPr="00F91071">
        <w:rPr>
          <w:rFonts w:ascii="Arial" w:hAnsi="Arial" w:cs="Arial"/>
          <w:sz w:val="22"/>
          <w:szCs w:val="22"/>
        </w:rPr>
        <w:t xml:space="preserve"> research findings would not be possible without continuous and trusted engagement with the epistemic communities managing the Internet’s infrastructure and security. In the last ten years I have interviewed over 100 actors across these communities, at over 40 network operations and cybersecurity conferences around the world. Since completing my PhD, my engagement is best categorized as impact-driven</w:t>
      </w:r>
      <w:ins w:id="253" w:author="Brass, Irina" w:date="2022-02-12T12:01:00Z">
        <w:r w:rsidR="00266567">
          <w:rPr>
            <w:rFonts w:ascii="Arial" w:hAnsi="Arial" w:cs="Arial"/>
            <w:sz w:val="22"/>
            <w:szCs w:val="22"/>
          </w:rPr>
          <w:t xml:space="preserve"> science and</w:t>
        </w:r>
      </w:ins>
      <w:r w:rsidR="00007F08" w:rsidRPr="00F91071">
        <w:rPr>
          <w:rFonts w:ascii="Arial" w:hAnsi="Arial" w:cs="Arial"/>
          <w:sz w:val="22"/>
          <w:szCs w:val="22"/>
        </w:rPr>
        <w:t xml:space="preserve"> </w:t>
      </w:r>
      <w:del w:id="254" w:author="Brass, Irina" w:date="2022-02-12T12:01:00Z">
        <w:r w:rsidR="00007F08" w:rsidRPr="00F91071" w:rsidDel="00266567">
          <w:rPr>
            <w:rFonts w:ascii="Arial" w:hAnsi="Arial" w:cs="Arial"/>
            <w:sz w:val="22"/>
            <w:szCs w:val="22"/>
          </w:rPr>
          <w:delText xml:space="preserve">science </w:delText>
        </w:r>
      </w:del>
      <w:ins w:id="255" w:author="Brass, Irina" w:date="2022-02-12T12:01:00Z">
        <w:r w:rsidR="00266567">
          <w:rPr>
            <w:rFonts w:ascii="Arial" w:hAnsi="Arial" w:cs="Arial"/>
            <w:sz w:val="22"/>
            <w:szCs w:val="22"/>
          </w:rPr>
          <w:t>technology</w:t>
        </w:r>
        <w:r w:rsidR="00266567" w:rsidRPr="00F91071">
          <w:rPr>
            <w:rFonts w:ascii="Arial" w:hAnsi="Arial" w:cs="Arial"/>
            <w:sz w:val="22"/>
            <w:szCs w:val="22"/>
          </w:rPr>
          <w:t xml:space="preserve"> </w:t>
        </w:r>
      </w:ins>
      <w:r w:rsidR="00007F08" w:rsidRPr="00F91071">
        <w:rPr>
          <w:rFonts w:ascii="Arial" w:hAnsi="Arial" w:cs="Arial"/>
          <w:sz w:val="22"/>
          <w:szCs w:val="22"/>
        </w:rPr>
        <w:t xml:space="preserve">diplomacy. By demonstrating I speak technical, political, and business vernaculars, I have established a reputation as a trusted </w:t>
      </w:r>
      <w:r w:rsidR="00007F08" w:rsidRPr="00F91071">
        <w:rPr>
          <w:rFonts w:ascii="Arial" w:hAnsi="Arial" w:cs="Arial"/>
          <w:sz w:val="22"/>
          <w:szCs w:val="22"/>
        </w:rPr>
        <w:lastRenderedPageBreak/>
        <w:t xml:space="preserve">honest broker that brings a deep understanding of the complex, sociotechnical </w:t>
      </w:r>
      <w:proofErr w:type="gramStart"/>
      <w:r w:rsidR="00007F08" w:rsidRPr="00F91071">
        <w:rPr>
          <w:rFonts w:ascii="Arial" w:hAnsi="Arial" w:cs="Arial"/>
          <w:sz w:val="22"/>
          <w:szCs w:val="22"/>
        </w:rPr>
        <w:t>governance</w:t>
      </w:r>
      <w:proofErr w:type="gramEnd"/>
      <w:r w:rsidR="00007F08" w:rsidRPr="00F91071">
        <w:rPr>
          <w:rFonts w:ascii="Arial" w:hAnsi="Arial" w:cs="Arial"/>
          <w:sz w:val="22"/>
          <w:szCs w:val="22"/>
        </w:rPr>
        <w:t xml:space="preserve"> and management problems endemic in establishing collaborative engagement between these transnational institutions, policy makers</w:t>
      </w:r>
      <w:ins w:id="256" w:author="Brass, Irina" w:date="2022-02-12T12:05:00Z">
        <w:r w:rsidR="007A31D4">
          <w:rPr>
            <w:rFonts w:ascii="Arial" w:hAnsi="Arial" w:cs="Arial"/>
            <w:sz w:val="22"/>
            <w:szCs w:val="22"/>
          </w:rPr>
          <w:t>,</w:t>
        </w:r>
      </w:ins>
      <w:del w:id="257" w:author="Brass, Irina" w:date="2022-02-12T12:05:00Z">
        <w:r w:rsidR="00007F08" w:rsidRPr="00F91071" w:rsidDel="007A31D4">
          <w:rPr>
            <w:rFonts w:ascii="Arial" w:hAnsi="Arial" w:cs="Arial"/>
            <w:sz w:val="22"/>
            <w:szCs w:val="22"/>
          </w:rPr>
          <w:delText xml:space="preserve"> and</w:delText>
        </w:r>
      </w:del>
      <w:r w:rsidR="00007F08" w:rsidRPr="00F91071">
        <w:rPr>
          <w:rFonts w:ascii="Arial" w:hAnsi="Arial" w:cs="Arial"/>
          <w:sz w:val="22"/>
          <w:szCs w:val="22"/>
        </w:rPr>
        <w:t xml:space="preserve"> regulators, and law enforcement. I have developed rare (and hard won) access to diverse formal and informal institutions critical not only to combating cybercrime, but that also provide the access and empirical evidence necessary to developing rich</w:t>
      </w:r>
      <w:del w:id="258" w:author="Brass, Irina" w:date="2022-02-12T12:04:00Z">
        <w:r w:rsidR="00007F08" w:rsidRPr="00F91071" w:rsidDel="007A31D4">
          <w:rPr>
            <w:rFonts w:ascii="Arial" w:hAnsi="Arial" w:cs="Arial"/>
            <w:sz w:val="22"/>
            <w:szCs w:val="22"/>
          </w:rPr>
          <w:delText>, theory-based</w:delText>
        </w:r>
      </w:del>
      <w:r w:rsidR="00007F08" w:rsidRPr="00F91071">
        <w:rPr>
          <w:rFonts w:ascii="Arial" w:hAnsi="Arial" w:cs="Arial"/>
          <w:sz w:val="22"/>
          <w:szCs w:val="22"/>
        </w:rPr>
        <w:t xml:space="preserve"> understandings of the kinds of collaboration necessary for keeping pace with continuous innovation by cybercriminals.</w:t>
      </w:r>
    </w:p>
    <w:p w14:paraId="76DD5AA4" w14:textId="0B94FC27" w:rsidR="006F2457" w:rsidRPr="00F91071" w:rsidRDefault="00007F08" w:rsidP="00F91071">
      <w:pPr>
        <w:pStyle w:val="BodyText"/>
        <w:spacing w:before="120" w:line="312" w:lineRule="auto"/>
        <w:rPr>
          <w:rFonts w:ascii="Arial" w:hAnsi="Arial" w:cs="Arial"/>
          <w:sz w:val="22"/>
          <w:szCs w:val="22"/>
        </w:rPr>
      </w:pPr>
      <w:r w:rsidRPr="00F91071">
        <w:rPr>
          <w:rFonts w:ascii="Arial" w:hAnsi="Arial" w:cs="Arial"/>
          <w:sz w:val="22"/>
          <w:szCs w:val="22"/>
        </w:rPr>
        <w:t xml:space="preserve">As a </w:t>
      </w:r>
      <w:ins w:id="259" w:author="Brass, Irina" w:date="2022-02-12T12:04:00Z">
        <w:r w:rsidR="007A31D4">
          <w:rPr>
            <w:rFonts w:ascii="Arial" w:hAnsi="Arial" w:cs="Arial"/>
            <w:sz w:val="22"/>
            <w:szCs w:val="22"/>
          </w:rPr>
          <w:t>R</w:t>
        </w:r>
      </w:ins>
      <w:del w:id="260" w:author="Brass, Irina" w:date="2022-02-12T12:04:00Z">
        <w:r w:rsidRPr="00F91071" w:rsidDel="007A31D4">
          <w:rPr>
            <w:rFonts w:ascii="Arial" w:hAnsi="Arial" w:cs="Arial"/>
            <w:sz w:val="22"/>
            <w:szCs w:val="22"/>
          </w:rPr>
          <w:delText>r</w:delText>
        </w:r>
      </w:del>
      <w:r w:rsidRPr="00F91071">
        <w:rPr>
          <w:rFonts w:ascii="Arial" w:hAnsi="Arial" w:cs="Arial"/>
          <w:sz w:val="22"/>
          <w:szCs w:val="22"/>
        </w:rPr>
        <w:t xml:space="preserve">esearch </w:t>
      </w:r>
      <w:ins w:id="261" w:author="Brass, Irina" w:date="2022-02-12T12:04:00Z">
        <w:r w:rsidR="007A31D4">
          <w:rPr>
            <w:rFonts w:ascii="Arial" w:hAnsi="Arial" w:cs="Arial"/>
            <w:sz w:val="22"/>
            <w:szCs w:val="22"/>
          </w:rPr>
          <w:t>F</w:t>
        </w:r>
      </w:ins>
      <w:del w:id="262" w:author="Brass, Irina" w:date="2022-02-12T12:04:00Z">
        <w:r w:rsidRPr="00F91071" w:rsidDel="007A31D4">
          <w:rPr>
            <w:rFonts w:ascii="Arial" w:hAnsi="Arial" w:cs="Arial"/>
            <w:sz w:val="22"/>
            <w:szCs w:val="22"/>
          </w:rPr>
          <w:delText>f</w:delText>
        </w:r>
      </w:del>
      <w:r w:rsidRPr="00F91071">
        <w:rPr>
          <w:rFonts w:ascii="Arial" w:hAnsi="Arial" w:cs="Arial"/>
          <w:sz w:val="22"/>
          <w:szCs w:val="22"/>
        </w:rPr>
        <w:t xml:space="preserve">ellow and </w:t>
      </w:r>
      <w:ins w:id="263" w:author="Brass, Irina" w:date="2022-02-12T12:04:00Z">
        <w:r w:rsidR="007A31D4">
          <w:rPr>
            <w:rFonts w:ascii="Arial" w:hAnsi="Arial" w:cs="Arial"/>
            <w:sz w:val="22"/>
            <w:szCs w:val="22"/>
          </w:rPr>
          <w:t>A</w:t>
        </w:r>
      </w:ins>
      <w:del w:id="264" w:author="Brass, Irina" w:date="2022-02-12T12:04:00Z">
        <w:r w:rsidRPr="00F91071" w:rsidDel="007A31D4">
          <w:rPr>
            <w:rFonts w:ascii="Arial" w:hAnsi="Arial" w:cs="Arial"/>
            <w:sz w:val="22"/>
            <w:szCs w:val="22"/>
          </w:rPr>
          <w:delText>a</w:delText>
        </w:r>
      </w:del>
      <w:r w:rsidRPr="00F91071">
        <w:rPr>
          <w:rFonts w:ascii="Arial" w:hAnsi="Arial" w:cs="Arial"/>
          <w:sz w:val="22"/>
          <w:szCs w:val="22"/>
        </w:rPr>
        <w:t xml:space="preserve">dvisor to the Anti-Phishing Working Group (APWG), I chaired the 2018 Symposium on the Policy Impediments to e-Crime Data Exchange, bringing together cybersecurity experts, lawyers, and </w:t>
      </w:r>
      <w:proofErr w:type="gramStart"/>
      <w:r w:rsidRPr="00F91071">
        <w:rPr>
          <w:rFonts w:ascii="Arial" w:hAnsi="Arial" w:cs="Arial"/>
          <w:sz w:val="22"/>
          <w:szCs w:val="22"/>
        </w:rPr>
        <w:t>policy-makers</w:t>
      </w:r>
      <w:proofErr w:type="gramEnd"/>
      <w:r w:rsidRPr="00F91071">
        <w:rPr>
          <w:rFonts w:ascii="Arial" w:hAnsi="Arial" w:cs="Arial"/>
          <w:sz w:val="22"/>
          <w:szCs w:val="22"/>
        </w:rPr>
        <w:t xml:space="preserve"> to highlight the GDPR as an opportunity to resolve the tensions between operational security groups, advocacy groups, and data protection authorities wrestling with tensions between privacy and security challenges. APWG’s Secretary General Peter Cassidy recently shared that </w:t>
      </w:r>
      <w:proofErr w:type="gramStart"/>
      <w:r w:rsidRPr="00F91071">
        <w:rPr>
          <w:rFonts w:ascii="Arial" w:hAnsi="Arial" w:cs="Arial"/>
          <w:sz w:val="22"/>
          <w:szCs w:val="22"/>
        </w:rPr>
        <w:t>a number of</w:t>
      </w:r>
      <w:proofErr w:type="gramEnd"/>
      <w:r w:rsidRPr="00F91071">
        <w:rPr>
          <w:rFonts w:ascii="Arial" w:hAnsi="Arial" w:cs="Arial"/>
          <w:sz w:val="22"/>
          <w:szCs w:val="22"/>
        </w:rPr>
        <w:t xml:space="preserve"> participants from the 2018 Symposium indicated it was one of the most impactful meetings they have attended. This year we are continuing this work, planning an annual series of Cybersecurity Data and Governance Symposia to kick off in November 2022. Also</w:t>
      </w:r>
      <w:ins w:id="265" w:author="Brass, Irina" w:date="2022-02-12T12:06:00Z">
        <w:r w:rsidR="007A31D4">
          <w:rPr>
            <w:rFonts w:ascii="Arial" w:hAnsi="Arial" w:cs="Arial"/>
            <w:sz w:val="22"/>
            <w:szCs w:val="22"/>
          </w:rPr>
          <w:t>,</w:t>
        </w:r>
      </w:ins>
      <w:del w:id="266" w:author="Brass, Irina" w:date="2022-02-12T12:06:00Z">
        <w:r w:rsidRPr="00F91071" w:rsidDel="007A31D4">
          <w:rPr>
            <w:rFonts w:ascii="Arial" w:hAnsi="Arial" w:cs="Arial"/>
            <w:sz w:val="22"/>
            <w:szCs w:val="22"/>
          </w:rPr>
          <w:delText xml:space="preserve"> with the APWG </w:delText>
        </w:r>
      </w:del>
      <w:ins w:id="267" w:author="Brass, Irina" w:date="2022-02-12T12:06:00Z">
        <w:r w:rsidR="007A31D4">
          <w:rPr>
            <w:rFonts w:ascii="Arial" w:hAnsi="Arial" w:cs="Arial"/>
            <w:sz w:val="22"/>
            <w:szCs w:val="22"/>
          </w:rPr>
          <w:t xml:space="preserve"> i</w:t>
        </w:r>
      </w:ins>
      <w:del w:id="268" w:author="Brass, Irina" w:date="2022-02-12T12:06:00Z">
        <w:r w:rsidRPr="00F91071" w:rsidDel="007A31D4">
          <w:rPr>
            <w:rFonts w:ascii="Arial" w:hAnsi="Arial" w:cs="Arial"/>
            <w:sz w:val="22"/>
            <w:szCs w:val="22"/>
          </w:rPr>
          <w:delText>(i</w:delText>
        </w:r>
      </w:del>
      <w:r w:rsidRPr="00F91071">
        <w:rPr>
          <w:rFonts w:ascii="Arial" w:hAnsi="Arial" w:cs="Arial"/>
          <w:sz w:val="22"/>
          <w:szCs w:val="22"/>
        </w:rPr>
        <w:t>n collaboration with</w:t>
      </w:r>
      <w:ins w:id="269" w:author="Brass, Irina" w:date="2022-02-12T12:07:00Z">
        <w:r w:rsidR="007A31D4">
          <w:rPr>
            <w:rFonts w:ascii="Arial" w:hAnsi="Arial" w:cs="Arial"/>
            <w:sz w:val="22"/>
            <w:szCs w:val="22"/>
          </w:rPr>
          <w:t xml:space="preserve"> the</w:t>
        </w:r>
      </w:ins>
      <w:ins w:id="270" w:author="Brass, Irina" w:date="2022-02-12T12:06:00Z">
        <w:r w:rsidR="007A31D4">
          <w:rPr>
            <w:rFonts w:ascii="Arial" w:hAnsi="Arial" w:cs="Arial"/>
            <w:sz w:val="22"/>
            <w:szCs w:val="22"/>
          </w:rPr>
          <w:t xml:space="preserve"> APWG</w:t>
        </w:r>
      </w:ins>
      <w:ins w:id="271" w:author="Brass, Irina" w:date="2022-02-12T12:07:00Z">
        <w:r w:rsidR="007A31D4">
          <w:rPr>
            <w:rFonts w:ascii="Arial" w:hAnsi="Arial" w:cs="Arial"/>
            <w:sz w:val="22"/>
            <w:szCs w:val="22"/>
          </w:rPr>
          <w:t xml:space="preserve"> and</w:t>
        </w:r>
      </w:ins>
      <w:r w:rsidRPr="00F91071">
        <w:rPr>
          <w:rFonts w:ascii="Arial" w:hAnsi="Arial" w:cs="Arial"/>
          <w:sz w:val="22"/>
          <w:szCs w:val="22"/>
        </w:rPr>
        <w:t xml:space="preserve"> Dr. L. Weissinger at Tufts’ Fletcher School of Global Affairs</w:t>
      </w:r>
      <w:del w:id="272" w:author="Brass, Irina" w:date="2022-02-12T12:06:00Z">
        <w:r w:rsidRPr="00F91071" w:rsidDel="007A31D4">
          <w:rPr>
            <w:rFonts w:ascii="Arial" w:hAnsi="Arial" w:cs="Arial"/>
            <w:sz w:val="22"/>
            <w:szCs w:val="22"/>
          </w:rPr>
          <w:delText>)</w:delText>
        </w:r>
      </w:del>
      <w:r w:rsidRPr="00F91071">
        <w:rPr>
          <w:rFonts w:ascii="Arial" w:hAnsi="Arial" w:cs="Arial"/>
          <w:sz w:val="22"/>
          <w:szCs w:val="22"/>
        </w:rPr>
        <w:t xml:space="preserve"> we evaluate the perverse incentives created by ICANN’s ill-conceived GDPR compliance. The research findings will contribute to a collaboration with Senator Ed Markey’s (D, MA) staff to develop model legislation to ensure the accessibility of data critical to cybersecurity incident response.</w:t>
      </w:r>
    </w:p>
    <w:p w14:paraId="24EB3C31" w14:textId="34D97193" w:rsidR="006F2457" w:rsidRPr="00F91071" w:rsidRDefault="00007F08" w:rsidP="00F91071">
      <w:pPr>
        <w:pStyle w:val="BodyText"/>
        <w:spacing w:before="120" w:line="312" w:lineRule="auto"/>
        <w:rPr>
          <w:rFonts w:ascii="Arial" w:hAnsi="Arial" w:cs="Arial"/>
          <w:sz w:val="22"/>
          <w:szCs w:val="22"/>
        </w:rPr>
      </w:pPr>
      <w:r w:rsidRPr="00F91071">
        <w:rPr>
          <w:rFonts w:ascii="Arial" w:hAnsi="Arial" w:cs="Arial"/>
          <w:sz w:val="22"/>
          <w:szCs w:val="22"/>
        </w:rPr>
        <w:t xml:space="preserve">As a </w:t>
      </w:r>
      <w:ins w:id="273" w:author="Brass, Irina" w:date="2022-02-12T12:07:00Z">
        <w:r w:rsidR="007A31D4">
          <w:rPr>
            <w:rFonts w:ascii="Arial" w:hAnsi="Arial" w:cs="Arial"/>
            <w:sz w:val="22"/>
            <w:szCs w:val="22"/>
          </w:rPr>
          <w:t>S</w:t>
        </w:r>
      </w:ins>
      <w:del w:id="274" w:author="Brass, Irina" w:date="2022-02-12T12:07:00Z">
        <w:r w:rsidRPr="00F91071" w:rsidDel="007A31D4">
          <w:rPr>
            <w:rFonts w:ascii="Arial" w:hAnsi="Arial" w:cs="Arial"/>
            <w:sz w:val="22"/>
            <w:szCs w:val="22"/>
          </w:rPr>
          <w:delText>s</w:delText>
        </w:r>
      </w:del>
      <w:r w:rsidRPr="00F91071">
        <w:rPr>
          <w:rFonts w:ascii="Arial" w:hAnsi="Arial" w:cs="Arial"/>
          <w:sz w:val="22"/>
          <w:szCs w:val="22"/>
        </w:rPr>
        <w:t xml:space="preserve">enior </w:t>
      </w:r>
      <w:ins w:id="275" w:author="Brass, Irina" w:date="2022-02-12T12:07:00Z">
        <w:r w:rsidR="007A31D4">
          <w:rPr>
            <w:rFonts w:ascii="Arial" w:hAnsi="Arial" w:cs="Arial"/>
            <w:sz w:val="22"/>
            <w:szCs w:val="22"/>
          </w:rPr>
          <w:t>A</w:t>
        </w:r>
      </w:ins>
      <w:del w:id="276" w:author="Brass, Irina" w:date="2022-02-12T12:07:00Z">
        <w:r w:rsidRPr="00F91071" w:rsidDel="007A31D4">
          <w:rPr>
            <w:rFonts w:ascii="Arial" w:hAnsi="Arial" w:cs="Arial"/>
            <w:sz w:val="22"/>
            <w:szCs w:val="22"/>
          </w:rPr>
          <w:delText>a</w:delText>
        </w:r>
      </w:del>
      <w:r w:rsidRPr="00F91071">
        <w:rPr>
          <w:rFonts w:ascii="Arial" w:hAnsi="Arial" w:cs="Arial"/>
          <w:sz w:val="22"/>
          <w:szCs w:val="22"/>
        </w:rPr>
        <w:t>dvisor to the Messaging, Malware, and Mobile Anti-Abuse Working Group (M</w:t>
      </w:r>
      <m:oMath>
        <m:sSup>
          <m:sSupPr>
            <m:ctrlPr>
              <w:rPr>
                <w:rFonts w:ascii="Cambria Math" w:hAnsi="Cambria Math" w:cs="Arial"/>
                <w:sz w:val="22"/>
                <w:szCs w:val="22"/>
              </w:rPr>
            </m:ctrlPr>
          </m:sSupPr>
          <m:e>
            <m:r>
              <w:rPr>
                <w:rFonts w:ascii="Cambria Math" w:hAnsi="Cambria Math" w:cs="Arial"/>
                <w:sz w:val="22"/>
                <w:szCs w:val="22"/>
                <w:rPrChange w:id="277" w:author="Brass, Irina" w:date="2022-02-12T10:13:00Z">
                  <w:rPr>
                    <w:rFonts w:ascii="Cambria Math" w:hAnsi="Cambria Math" w:cs="Arial"/>
                  </w:rPr>
                </w:rPrChange>
              </w:rPr>
              <m:t>​</m:t>
            </m:r>
          </m:e>
          <m:sup>
            <m:r>
              <w:rPr>
                <w:rFonts w:ascii="Cambria Math" w:hAnsi="Cambria Math" w:cs="Arial"/>
                <w:sz w:val="22"/>
                <w:szCs w:val="22"/>
                <w:rPrChange w:id="278" w:author="Brass, Irina" w:date="2022-02-12T10:13:00Z">
                  <w:rPr>
                    <w:rFonts w:ascii="Cambria Math" w:hAnsi="Cambria Math" w:cs="Arial"/>
                  </w:rPr>
                </w:rPrChange>
              </w:rPr>
              <m:t>3</m:t>
            </m:r>
          </m:sup>
        </m:sSup>
      </m:oMath>
      <w:r w:rsidRPr="00F91071">
        <w:rPr>
          <w:rFonts w:ascii="Arial" w:hAnsi="Arial" w:cs="Arial"/>
          <w:sz w:val="22"/>
          <w:szCs w:val="22"/>
        </w:rPr>
        <w:t>AAWG), starting in 2016 I worked with the M</w:t>
      </w:r>
      <m:oMath>
        <m:sSup>
          <m:sSupPr>
            <m:ctrlPr>
              <w:rPr>
                <w:rFonts w:ascii="Cambria Math" w:hAnsi="Cambria Math" w:cs="Arial"/>
                <w:sz w:val="22"/>
                <w:szCs w:val="22"/>
              </w:rPr>
            </m:ctrlPr>
          </m:sSupPr>
          <m:e>
            <m:r>
              <w:rPr>
                <w:rFonts w:ascii="Cambria Math" w:hAnsi="Cambria Math" w:cs="Arial"/>
                <w:sz w:val="22"/>
                <w:szCs w:val="22"/>
                <w:rPrChange w:id="279" w:author="Brass, Irina" w:date="2022-02-12T10:13:00Z">
                  <w:rPr>
                    <w:rFonts w:ascii="Cambria Math" w:hAnsi="Cambria Math" w:cs="Arial"/>
                  </w:rPr>
                </w:rPrChange>
              </w:rPr>
              <m:t>​</m:t>
            </m:r>
          </m:e>
          <m:sup>
            <m:r>
              <w:rPr>
                <w:rFonts w:ascii="Cambria Math" w:hAnsi="Cambria Math" w:cs="Arial"/>
                <w:sz w:val="22"/>
                <w:szCs w:val="22"/>
                <w:rPrChange w:id="280" w:author="Brass, Irina" w:date="2022-02-12T10:13:00Z">
                  <w:rPr>
                    <w:rFonts w:ascii="Cambria Math" w:hAnsi="Cambria Math" w:cs="Arial"/>
                  </w:rPr>
                </w:rPrChange>
              </w:rPr>
              <m:t>3</m:t>
            </m:r>
          </m:sup>
        </m:sSup>
      </m:oMath>
      <w:r w:rsidRPr="00F91071">
        <w:rPr>
          <w:rFonts w:ascii="Arial" w:hAnsi="Arial" w:cs="Arial"/>
          <w:sz w:val="22"/>
          <w:szCs w:val="22"/>
        </w:rPr>
        <w:t>AAWG Board to redesign their Outreach initiatives, creating and leading programs developing anti-abuse capabilities and capacity in Latin America and the Caribbean, Asia Pacific, and Africa, considering each regions’ culture, values, and resource endowments, including critical support for engagement with regulators, law enforcement, and international organizations. I am also the co-</w:t>
      </w:r>
      <w:ins w:id="281" w:author="Brass, Irina" w:date="2022-02-12T12:09:00Z">
        <w:r w:rsidR="00780787">
          <w:rPr>
            <w:rFonts w:ascii="Arial" w:hAnsi="Arial" w:cs="Arial"/>
            <w:sz w:val="22"/>
            <w:szCs w:val="22"/>
          </w:rPr>
          <w:t>C</w:t>
        </w:r>
      </w:ins>
      <w:del w:id="282" w:author="Brass, Irina" w:date="2022-02-12T12:09:00Z">
        <w:r w:rsidRPr="00F91071" w:rsidDel="00780787">
          <w:rPr>
            <w:rFonts w:ascii="Arial" w:hAnsi="Arial" w:cs="Arial"/>
            <w:sz w:val="22"/>
            <w:szCs w:val="22"/>
          </w:rPr>
          <w:delText>c</w:delText>
        </w:r>
      </w:del>
      <w:r w:rsidRPr="00F91071">
        <w:rPr>
          <w:rFonts w:ascii="Arial" w:hAnsi="Arial" w:cs="Arial"/>
          <w:sz w:val="22"/>
          <w:szCs w:val="22"/>
        </w:rPr>
        <w:t>hair of M</w:t>
      </w:r>
      <m:oMath>
        <m:sSup>
          <m:sSupPr>
            <m:ctrlPr>
              <w:rPr>
                <w:rFonts w:ascii="Cambria Math" w:hAnsi="Cambria Math" w:cs="Arial"/>
                <w:sz w:val="22"/>
                <w:szCs w:val="22"/>
              </w:rPr>
            </m:ctrlPr>
          </m:sSupPr>
          <m:e>
            <m:r>
              <w:rPr>
                <w:rFonts w:ascii="Cambria Math" w:hAnsi="Cambria Math" w:cs="Arial"/>
                <w:sz w:val="22"/>
                <w:szCs w:val="22"/>
                <w:rPrChange w:id="283" w:author="Brass, Irina" w:date="2022-02-12T10:13:00Z">
                  <w:rPr>
                    <w:rFonts w:ascii="Cambria Math" w:hAnsi="Cambria Math" w:cs="Arial"/>
                  </w:rPr>
                </w:rPrChange>
              </w:rPr>
              <m:t>​</m:t>
            </m:r>
          </m:e>
          <m:sup>
            <m:r>
              <w:rPr>
                <w:rFonts w:ascii="Cambria Math" w:hAnsi="Cambria Math" w:cs="Arial"/>
                <w:sz w:val="22"/>
                <w:szCs w:val="22"/>
                <w:rPrChange w:id="284" w:author="Brass, Irina" w:date="2022-02-12T10:13:00Z">
                  <w:rPr>
                    <w:rFonts w:ascii="Cambria Math" w:hAnsi="Cambria Math" w:cs="Arial"/>
                  </w:rPr>
                </w:rPrChange>
              </w:rPr>
              <m:t>3</m:t>
            </m:r>
          </m:sup>
        </m:sSup>
      </m:oMath>
      <w:r w:rsidRPr="00F91071">
        <w:rPr>
          <w:rFonts w:ascii="Arial" w:hAnsi="Arial" w:cs="Arial"/>
          <w:sz w:val="22"/>
          <w:szCs w:val="22"/>
        </w:rPr>
        <w:t>AAWG’s IoT Special Interest Group (SIG), working with Internet Service Providers (ISPs) to understand and evaluate the feasibiliy of IoT reputation models. Supporting letters from APWG and M</w:t>
      </w:r>
      <m:oMath>
        <m:sSup>
          <m:sSupPr>
            <m:ctrlPr>
              <w:rPr>
                <w:rFonts w:ascii="Cambria Math" w:hAnsi="Cambria Math" w:cs="Arial"/>
                <w:sz w:val="22"/>
                <w:szCs w:val="22"/>
              </w:rPr>
            </m:ctrlPr>
          </m:sSupPr>
          <m:e>
            <m:r>
              <w:rPr>
                <w:rFonts w:ascii="Cambria Math" w:hAnsi="Cambria Math" w:cs="Arial"/>
                <w:sz w:val="22"/>
                <w:szCs w:val="22"/>
                <w:rPrChange w:id="285" w:author="Brass, Irina" w:date="2022-02-12T10:13:00Z">
                  <w:rPr>
                    <w:rFonts w:ascii="Cambria Math" w:hAnsi="Cambria Math" w:cs="Arial"/>
                  </w:rPr>
                </w:rPrChange>
              </w:rPr>
              <m:t>​</m:t>
            </m:r>
          </m:e>
          <m:sup>
            <m:r>
              <w:rPr>
                <w:rFonts w:ascii="Cambria Math" w:hAnsi="Cambria Math" w:cs="Arial"/>
                <w:sz w:val="22"/>
                <w:szCs w:val="22"/>
                <w:rPrChange w:id="286" w:author="Brass, Irina" w:date="2022-02-12T10:13:00Z">
                  <w:rPr>
                    <w:rFonts w:ascii="Cambria Math" w:hAnsi="Cambria Math" w:cs="Arial"/>
                  </w:rPr>
                </w:rPrChange>
              </w:rPr>
              <m:t>3</m:t>
            </m:r>
          </m:sup>
        </m:sSup>
      </m:oMath>
      <w:r w:rsidRPr="00F91071">
        <w:rPr>
          <w:rFonts w:ascii="Arial" w:hAnsi="Arial" w:cs="Arial"/>
          <w:sz w:val="22"/>
          <w:szCs w:val="22"/>
        </w:rPr>
        <w:t>AAWG leadership are included with this application.</w:t>
      </w:r>
    </w:p>
    <w:p w14:paraId="6F70EBF4" w14:textId="4EFC8493" w:rsidR="006F2457" w:rsidRPr="00F91071" w:rsidRDefault="00007F08" w:rsidP="00F91071">
      <w:pPr>
        <w:pStyle w:val="BodyText"/>
        <w:spacing w:before="120" w:line="312" w:lineRule="auto"/>
        <w:rPr>
          <w:rFonts w:ascii="Arial" w:hAnsi="Arial" w:cs="Arial"/>
          <w:sz w:val="22"/>
          <w:szCs w:val="22"/>
        </w:rPr>
      </w:pPr>
      <w:r w:rsidRPr="00F91071">
        <w:rPr>
          <w:rFonts w:ascii="Arial" w:hAnsi="Arial" w:cs="Arial"/>
          <w:sz w:val="22"/>
          <w:szCs w:val="22"/>
        </w:rPr>
        <w:t xml:space="preserve">Working with global partners in the cybersecurity, law enforcement, and policy communities, I apply my research </w:t>
      </w:r>
      <w:del w:id="287" w:author="Brass, Irina" w:date="2022-02-12T12:12:00Z">
        <w:r w:rsidRPr="00F91071" w:rsidDel="00780787">
          <w:rPr>
            <w:rFonts w:ascii="Arial" w:hAnsi="Arial" w:cs="Arial"/>
            <w:sz w:val="22"/>
            <w:szCs w:val="22"/>
          </w:rPr>
          <w:delText>on collaboration and governance</w:delText>
        </w:r>
      </w:del>
      <w:ins w:id="288" w:author="Brass, Irina" w:date="2022-02-12T12:12:00Z">
        <w:r w:rsidR="00780787">
          <w:rPr>
            <w:rFonts w:ascii="Arial" w:hAnsi="Arial" w:cs="Arial"/>
            <w:sz w:val="22"/>
            <w:szCs w:val="22"/>
          </w:rPr>
          <w:t xml:space="preserve"> to support </w:t>
        </w:r>
      </w:ins>
      <w:del w:id="289" w:author="Brass, Irina" w:date="2022-02-12T12:13:00Z">
        <w:r w:rsidRPr="00F91071" w:rsidDel="002843A1">
          <w:rPr>
            <w:rFonts w:ascii="Arial" w:hAnsi="Arial" w:cs="Arial"/>
            <w:sz w:val="22"/>
            <w:szCs w:val="22"/>
          </w:rPr>
          <w:delText xml:space="preserve"> </w:delText>
        </w:r>
      </w:del>
      <w:del w:id="290" w:author="Brass, Irina" w:date="2022-02-12T12:14:00Z">
        <w:r w:rsidRPr="00F91071" w:rsidDel="002843A1">
          <w:rPr>
            <w:rFonts w:ascii="Arial" w:hAnsi="Arial" w:cs="Arial"/>
            <w:sz w:val="22"/>
            <w:szCs w:val="22"/>
          </w:rPr>
          <w:delText xml:space="preserve">to </w:delText>
        </w:r>
      </w:del>
      <w:r w:rsidRPr="00F91071">
        <w:rPr>
          <w:rFonts w:ascii="Arial" w:hAnsi="Arial" w:cs="Arial"/>
          <w:sz w:val="22"/>
          <w:szCs w:val="22"/>
        </w:rPr>
        <w:t>the development of impactful</w:t>
      </w:r>
      <w:ins w:id="291" w:author="Brass, Irina" w:date="2022-02-12T12:14:00Z">
        <w:r w:rsidR="002843A1">
          <w:rPr>
            <w:rFonts w:ascii="Arial" w:hAnsi="Arial" w:cs="Arial"/>
            <w:sz w:val="22"/>
            <w:szCs w:val="22"/>
          </w:rPr>
          <w:t>, operational</w:t>
        </w:r>
      </w:ins>
      <w:r w:rsidRPr="00F91071">
        <w:rPr>
          <w:rFonts w:ascii="Arial" w:hAnsi="Arial" w:cs="Arial"/>
          <w:sz w:val="22"/>
          <w:szCs w:val="22"/>
        </w:rPr>
        <w:t xml:space="preserve"> organizations that continue to </w:t>
      </w:r>
      <w:ins w:id="292" w:author="Brass, Irina" w:date="2022-02-12T12:14:00Z">
        <w:r w:rsidR="002843A1">
          <w:rPr>
            <w:rFonts w:ascii="Arial" w:hAnsi="Arial" w:cs="Arial"/>
            <w:sz w:val="22"/>
            <w:szCs w:val="22"/>
          </w:rPr>
          <w:t>build</w:t>
        </w:r>
      </w:ins>
      <w:del w:id="293" w:author="Brass, Irina" w:date="2022-02-12T12:14:00Z">
        <w:r w:rsidRPr="00F91071" w:rsidDel="002843A1">
          <w:rPr>
            <w:rFonts w:ascii="Arial" w:hAnsi="Arial" w:cs="Arial"/>
            <w:sz w:val="22"/>
            <w:szCs w:val="22"/>
          </w:rPr>
          <w:delText>develop</w:delText>
        </w:r>
      </w:del>
      <w:r w:rsidRPr="00F91071">
        <w:rPr>
          <w:rFonts w:ascii="Arial" w:hAnsi="Arial" w:cs="Arial"/>
          <w:sz w:val="22"/>
          <w:szCs w:val="22"/>
        </w:rPr>
        <w:t xml:space="preserve"> cybersecurity capabilities and capacities in developed and developing regions. This engagement provides unique insights critical to my work. Understanding the real-world challenges of developing these collaborations provides rare, valuable, and pragmatic empirical evidence for both theory- and policy-relevant research contributions. On-the-</w:t>
      </w:r>
      <w:proofErr w:type="gramStart"/>
      <w:r w:rsidRPr="00F91071">
        <w:rPr>
          <w:rFonts w:ascii="Arial" w:hAnsi="Arial" w:cs="Arial"/>
          <w:sz w:val="22"/>
          <w:szCs w:val="22"/>
        </w:rPr>
        <w:t>ground work</w:t>
      </w:r>
      <w:proofErr w:type="gramEnd"/>
      <w:r w:rsidRPr="00F91071">
        <w:rPr>
          <w:rFonts w:ascii="Arial" w:hAnsi="Arial" w:cs="Arial"/>
          <w:sz w:val="22"/>
          <w:szCs w:val="22"/>
        </w:rPr>
        <w:t xml:space="preserve"> also provides unique perspectives into the diverse cultural and regional challenges facing Internet </w:t>
      </w:r>
      <w:r w:rsidRPr="00F91071">
        <w:rPr>
          <w:rFonts w:ascii="Arial" w:hAnsi="Arial" w:cs="Arial"/>
          <w:sz w:val="22"/>
          <w:szCs w:val="22"/>
        </w:rPr>
        <w:lastRenderedPageBreak/>
        <w:t>infrastructure development and security. These insights facilitate both impactful, responsible engagement and contribute significantly to my research-led teaching.</w:t>
      </w:r>
    </w:p>
    <w:p w14:paraId="5A18ECC5" w14:textId="46A2118A" w:rsidR="006F2457" w:rsidRPr="00F91071" w:rsidRDefault="00007F08" w:rsidP="00F91071">
      <w:pPr>
        <w:pStyle w:val="BodyText"/>
        <w:spacing w:before="120" w:line="312" w:lineRule="auto"/>
        <w:rPr>
          <w:rFonts w:ascii="Arial" w:hAnsi="Arial" w:cs="Arial"/>
          <w:sz w:val="22"/>
          <w:szCs w:val="22"/>
        </w:rPr>
      </w:pPr>
      <w:del w:id="294" w:author="Brass, Irina" w:date="2022-02-12T12:13:00Z">
        <w:r w:rsidRPr="00F91071" w:rsidDel="002843A1">
          <w:rPr>
            <w:rFonts w:ascii="Arial" w:hAnsi="Arial" w:cs="Arial"/>
            <w:b/>
            <w:bCs/>
            <w:sz w:val="22"/>
            <w:szCs w:val="22"/>
          </w:rPr>
          <w:delText>Research-Led Teaching</w:delText>
        </w:r>
      </w:del>
      <w:ins w:id="295" w:author="Brass, Irina" w:date="2022-02-12T12:13:00Z">
        <w:r w:rsidR="002843A1">
          <w:rPr>
            <w:rFonts w:ascii="Arial" w:hAnsi="Arial" w:cs="Arial"/>
            <w:b/>
            <w:bCs/>
            <w:sz w:val="22"/>
            <w:szCs w:val="22"/>
          </w:rPr>
          <w:t>Education</w:t>
        </w:r>
      </w:ins>
      <w:r w:rsidRPr="00F91071">
        <w:rPr>
          <w:rFonts w:ascii="Arial" w:hAnsi="Arial" w:cs="Arial"/>
          <w:sz w:val="22"/>
          <w:szCs w:val="22"/>
        </w:rPr>
        <w:t xml:space="preserve"> Understanding the social, political, and economic challenges presented by emerging trends in Internet operations,</w:t>
      </w:r>
      <w:ins w:id="296" w:author="Brass, Irina" w:date="2022-02-12T12:16:00Z">
        <w:r w:rsidR="002843A1">
          <w:rPr>
            <w:rFonts w:ascii="Arial" w:hAnsi="Arial" w:cs="Arial"/>
            <w:sz w:val="22"/>
            <w:szCs w:val="22"/>
          </w:rPr>
          <w:t xml:space="preserve"> cybercrime and</w:t>
        </w:r>
      </w:ins>
      <w:del w:id="297" w:author="Brass, Irina" w:date="2022-02-12T12:16:00Z">
        <w:r w:rsidRPr="00F91071" w:rsidDel="002843A1">
          <w:rPr>
            <w:rFonts w:ascii="Arial" w:hAnsi="Arial" w:cs="Arial"/>
            <w:sz w:val="22"/>
            <w:szCs w:val="22"/>
          </w:rPr>
          <w:delText xml:space="preserve"> operational</w:delText>
        </w:r>
      </w:del>
      <w:r w:rsidRPr="00F91071">
        <w:rPr>
          <w:rFonts w:ascii="Arial" w:hAnsi="Arial" w:cs="Arial"/>
          <w:sz w:val="22"/>
          <w:szCs w:val="22"/>
        </w:rPr>
        <w:t xml:space="preserve"> cybersecurity,</w:t>
      </w:r>
      <w:ins w:id="298" w:author="Brass, Irina" w:date="2022-02-12T12:16:00Z">
        <w:r w:rsidR="002843A1">
          <w:rPr>
            <w:rFonts w:ascii="Arial" w:hAnsi="Arial" w:cs="Arial"/>
            <w:sz w:val="22"/>
            <w:szCs w:val="22"/>
          </w:rPr>
          <w:t xml:space="preserve"> and</w:t>
        </w:r>
      </w:ins>
      <w:r w:rsidRPr="00F91071">
        <w:rPr>
          <w:rFonts w:ascii="Arial" w:hAnsi="Arial" w:cs="Arial"/>
          <w:sz w:val="22"/>
          <w:szCs w:val="22"/>
        </w:rPr>
        <w:t xml:space="preserve"> online platforms</w:t>
      </w:r>
      <w:ins w:id="299" w:author="Brass, Irina" w:date="2022-02-12T12:16:00Z">
        <w:r w:rsidR="002843A1">
          <w:rPr>
            <w:rFonts w:ascii="Arial" w:hAnsi="Arial" w:cs="Arial"/>
            <w:sz w:val="22"/>
            <w:szCs w:val="22"/>
          </w:rPr>
          <w:t xml:space="preserve"> governance </w:t>
        </w:r>
      </w:ins>
      <w:del w:id="300" w:author="Brass, Irina" w:date="2022-02-12T12:16:00Z">
        <w:r w:rsidRPr="00F91071" w:rsidDel="002843A1">
          <w:rPr>
            <w:rFonts w:ascii="Arial" w:hAnsi="Arial" w:cs="Arial"/>
            <w:sz w:val="22"/>
            <w:szCs w:val="22"/>
          </w:rPr>
          <w:delText xml:space="preserve">, and cybercrime </w:delText>
        </w:r>
      </w:del>
      <w:r w:rsidRPr="00F91071">
        <w:rPr>
          <w:rFonts w:ascii="Arial" w:hAnsi="Arial" w:cs="Arial"/>
          <w:sz w:val="22"/>
          <w:szCs w:val="22"/>
        </w:rPr>
        <w:t xml:space="preserve">requires engaging students in contemporary, real-world problems. I am a </w:t>
      </w:r>
      <w:proofErr w:type="gramStart"/>
      <w:r w:rsidRPr="00F91071">
        <w:rPr>
          <w:rFonts w:ascii="Arial" w:hAnsi="Arial" w:cs="Arial"/>
          <w:sz w:val="22"/>
          <w:szCs w:val="22"/>
        </w:rPr>
        <w:t>third generation</w:t>
      </w:r>
      <w:proofErr w:type="gramEnd"/>
      <w:r w:rsidRPr="00F91071">
        <w:rPr>
          <w:rFonts w:ascii="Arial" w:hAnsi="Arial" w:cs="Arial"/>
          <w:sz w:val="22"/>
          <w:szCs w:val="22"/>
        </w:rPr>
        <w:t xml:space="preserve"> teacher—a passion and dedication to teaching is in my nature. My pedagogy uses innovative teaching methods such as flipped classroom, peer review, and intensive dialog structured to encourage respectful, yet rigorous policy debates. In my Fall 2021 course evaluations, one student wrote:</w:t>
      </w:r>
    </w:p>
    <w:p w14:paraId="09402899" w14:textId="77777777" w:rsidR="006F2457" w:rsidRPr="00F91071" w:rsidRDefault="00007F08" w:rsidP="00F91071">
      <w:pPr>
        <w:pStyle w:val="BlockText"/>
        <w:spacing w:before="120" w:line="312" w:lineRule="auto"/>
        <w:rPr>
          <w:rFonts w:ascii="Arial" w:hAnsi="Arial" w:cs="Arial"/>
          <w:sz w:val="22"/>
          <w:szCs w:val="22"/>
        </w:rPr>
      </w:pPr>
      <w:r w:rsidRPr="00F91071">
        <w:rPr>
          <w:rFonts w:ascii="Arial" w:hAnsi="Arial" w:cs="Arial"/>
          <w:i/>
          <w:iCs/>
          <w:sz w:val="22"/>
          <w:szCs w:val="22"/>
        </w:rPr>
        <w:t xml:space="preserve">This is the first time I had Dr. Sowell and I felt he did a great job of explaining complex topics to a diverse audience. I was nervous to take a class without a STEM </w:t>
      </w:r>
      <w:proofErr w:type="gramStart"/>
      <w:r w:rsidRPr="00F91071">
        <w:rPr>
          <w:rFonts w:ascii="Arial" w:hAnsi="Arial" w:cs="Arial"/>
          <w:i/>
          <w:iCs/>
          <w:sz w:val="22"/>
          <w:szCs w:val="22"/>
        </w:rPr>
        <w:t>background</w:t>
      </w:r>
      <w:proofErr w:type="gramEnd"/>
      <w:r w:rsidRPr="00F91071">
        <w:rPr>
          <w:rFonts w:ascii="Arial" w:hAnsi="Arial" w:cs="Arial"/>
          <w:i/>
          <w:iCs/>
          <w:sz w:val="22"/>
          <w:szCs w:val="22"/>
        </w:rPr>
        <w:t xml:space="preserve"> but this class reaffirmed my decision and prepared me for other cyber courses I’m taking in the future. He genuinely cared about students learning the material and fostered critical thinking and discussion.</w:t>
      </w:r>
    </w:p>
    <w:p w14:paraId="7D621FB0" w14:textId="3077C208" w:rsidR="006F2457" w:rsidRPr="00F91071" w:rsidRDefault="00007F08" w:rsidP="00F91071">
      <w:pPr>
        <w:pStyle w:val="FirstParagraph"/>
        <w:spacing w:before="120" w:line="312" w:lineRule="auto"/>
        <w:rPr>
          <w:rFonts w:ascii="Arial" w:hAnsi="Arial" w:cs="Arial"/>
          <w:sz w:val="22"/>
          <w:szCs w:val="22"/>
          <w:rPrChange w:id="301" w:author="Brass, Irina" w:date="2022-02-12T10:13:00Z">
            <w:rPr/>
          </w:rPrChange>
        </w:rPr>
      </w:pPr>
      <w:del w:id="302" w:author="Brass, Irina" w:date="2022-02-12T12:19:00Z">
        <w:r w:rsidRPr="00F91071" w:rsidDel="00133C76">
          <w:rPr>
            <w:rFonts w:ascii="Arial" w:hAnsi="Arial" w:cs="Arial"/>
            <w:sz w:val="22"/>
            <w:szCs w:val="22"/>
          </w:rPr>
          <w:delText>In my current role</w:delText>
        </w:r>
      </w:del>
      <w:ins w:id="303" w:author="Brass, Irina" w:date="2022-02-12T12:19:00Z">
        <w:r w:rsidR="00133C76">
          <w:rPr>
            <w:rFonts w:ascii="Arial" w:hAnsi="Arial" w:cs="Arial"/>
            <w:sz w:val="22"/>
            <w:szCs w:val="22"/>
          </w:rPr>
          <w:t xml:space="preserve">Since joining </w:t>
        </w:r>
      </w:ins>
      <w:ins w:id="304" w:author="Brass, Irina" w:date="2022-02-12T12:20:00Z">
        <w:r w:rsidR="00133C76">
          <w:rPr>
            <w:rFonts w:ascii="Arial" w:hAnsi="Arial" w:cs="Arial"/>
            <w:sz w:val="22"/>
            <w:szCs w:val="22"/>
          </w:rPr>
          <w:t>the B</w:t>
        </w:r>
      </w:ins>
      <w:ins w:id="305" w:author="Brass, Irina" w:date="2022-02-12T12:21:00Z">
        <w:r w:rsidR="00133C76">
          <w:rPr>
            <w:rFonts w:ascii="Arial" w:hAnsi="Arial" w:cs="Arial"/>
            <w:sz w:val="22"/>
            <w:szCs w:val="22"/>
          </w:rPr>
          <w:t>ush School</w:t>
        </w:r>
      </w:ins>
      <w:ins w:id="306" w:author="Brass, Irina" w:date="2022-02-12T12:20:00Z">
        <w:r w:rsidR="00133C76">
          <w:rPr>
            <w:rFonts w:ascii="Arial" w:hAnsi="Arial" w:cs="Arial"/>
            <w:sz w:val="22"/>
            <w:szCs w:val="22"/>
          </w:rPr>
          <w:t>, I developed and designed from scratch</w:t>
        </w:r>
      </w:ins>
      <w:ins w:id="307" w:author="Brass, Irina" w:date="2022-02-12T12:21:00Z">
        <w:r w:rsidR="00133C76">
          <w:rPr>
            <w:rFonts w:ascii="Arial" w:hAnsi="Arial" w:cs="Arial"/>
            <w:sz w:val="22"/>
            <w:szCs w:val="22"/>
          </w:rPr>
          <w:t>, and continue to lead and</w:t>
        </w:r>
      </w:ins>
      <w:ins w:id="308" w:author="Brass, Irina" w:date="2022-02-12T12:24:00Z">
        <w:r w:rsidR="007A4016">
          <w:rPr>
            <w:rFonts w:ascii="Arial" w:hAnsi="Arial" w:cs="Arial"/>
            <w:sz w:val="22"/>
            <w:szCs w:val="22"/>
          </w:rPr>
          <w:t xml:space="preserve"> </w:t>
        </w:r>
      </w:ins>
      <w:ins w:id="309" w:author="Brass, Irina" w:date="2022-02-12T12:21:00Z">
        <w:r w:rsidR="00133C76">
          <w:rPr>
            <w:rFonts w:ascii="Arial" w:hAnsi="Arial" w:cs="Arial"/>
            <w:sz w:val="22"/>
            <w:szCs w:val="22"/>
          </w:rPr>
          <w:t>deliver</w:t>
        </w:r>
      </w:ins>
      <w:ins w:id="310" w:author="Brass, Irina" w:date="2022-02-12T12:20:00Z">
        <w:r w:rsidR="00133C76">
          <w:rPr>
            <w:rFonts w:ascii="Arial" w:hAnsi="Arial" w:cs="Arial"/>
            <w:sz w:val="22"/>
            <w:szCs w:val="22"/>
          </w:rPr>
          <w:t xml:space="preserve"> </w:t>
        </w:r>
      </w:ins>
      <w:ins w:id="311" w:author="Brass, Irina" w:date="2022-02-12T12:21:00Z">
        <w:r w:rsidR="00133C76">
          <w:rPr>
            <w:rFonts w:ascii="Arial" w:hAnsi="Arial" w:cs="Arial"/>
            <w:sz w:val="22"/>
            <w:szCs w:val="22"/>
          </w:rPr>
          <w:t>my</w:t>
        </w:r>
      </w:ins>
      <w:ins w:id="312" w:author="Brass, Irina" w:date="2022-02-12T12:20:00Z">
        <w:r w:rsidR="00133C76">
          <w:rPr>
            <w:rFonts w:ascii="Arial" w:hAnsi="Arial" w:cs="Arial"/>
            <w:sz w:val="22"/>
            <w:szCs w:val="22"/>
          </w:rPr>
          <w:t xml:space="preserve"> </w:t>
        </w:r>
      </w:ins>
      <w:ins w:id="313" w:author="Brass, Irina" w:date="2022-02-12T12:21:00Z">
        <w:r w:rsidR="00133C76">
          <w:rPr>
            <w:rFonts w:ascii="Arial" w:hAnsi="Arial" w:cs="Arial"/>
            <w:sz w:val="22"/>
            <w:szCs w:val="22"/>
          </w:rPr>
          <w:t>department’s</w:t>
        </w:r>
      </w:ins>
      <w:del w:id="314" w:author="Brass, Irina" w:date="2022-02-12T12:21:00Z">
        <w:r w:rsidRPr="00F91071" w:rsidDel="00133C76">
          <w:rPr>
            <w:rFonts w:ascii="Arial" w:hAnsi="Arial" w:cs="Arial"/>
            <w:sz w:val="22"/>
            <w:szCs w:val="22"/>
          </w:rPr>
          <w:delText xml:space="preserve"> I designed, developed, and deliver, from scratch, my department’s</w:delText>
        </w:r>
      </w:del>
      <w:r w:rsidRPr="00F91071">
        <w:rPr>
          <w:rFonts w:ascii="Arial" w:hAnsi="Arial" w:cs="Arial"/>
          <w:sz w:val="22"/>
          <w:szCs w:val="22"/>
        </w:rPr>
        <w:t xml:space="preserve"> Cyber Policy Concentration (CPC)</w:t>
      </w:r>
      <w:ins w:id="315" w:author="Brass, Irina" w:date="2022-02-12T13:07:00Z">
        <w:r w:rsidR="00D740EA">
          <w:rPr>
            <w:rFonts w:ascii="Arial" w:hAnsi="Arial" w:cs="Arial"/>
            <w:sz w:val="22"/>
            <w:szCs w:val="22"/>
          </w:rPr>
          <w:t>. The CPC is</w:t>
        </w:r>
      </w:ins>
      <w:ins w:id="316" w:author="Brass, Irina" w:date="2022-02-12T12:18:00Z">
        <w:r w:rsidR="002843A1">
          <w:rPr>
            <w:rFonts w:ascii="Arial" w:hAnsi="Arial" w:cs="Arial"/>
            <w:sz w:val="22"/>
            <w:szCs w:val="22"/>
          </w:rPr>
          <w:t xml:space="preserve"> </w:t>
        </w:r>
      </w:ins>
      <w:ins w:id="317" w:author="Brass, Irina" w:date="2022-02-12T13:07:00Z">
        <w:r w:rsidR="00D740EA">
          <w:rPr>
            <w:rFonts w:ascii="Arial" w:hAnsi="Arial" w:cs="Arial"/>
            <w:sz w:val="22"/>
            <w:szCs w:val="22"/>
          </w:rPr>
          <w:t>part of</w:t>
        </w:r>
      </w:ins>
      <w:ins w:id="318" w:author="Brass, Irina" w:date="2022-02-12T12:18:00Z">
        <w:r w:rsidR="002843A1">
          <w:rPr>
            <w:rFonts w:ascii="Arial" w:hAnsi="Arial" w:cs="Arial"/>
            <w:sz w:val="22"/>
            <w:szCs w:val="22"/>
          </w:rPr>
          <w:t xml:space="preserve"> the </w:t>
        </w:r>
        <w:proofErr w:type="gramStart"/>
        <w:r w:rsidR="002843A1">
          <w:rPr>
            <w:rFonts w:ascii="Arial" w:hAnsi="Arial" w:cs="Arial"/>
            <w:sz w:val="22"/>
            <w:szCs w:val="22"/>
          </w:rPr>
          <w:t>Masters of International</w:t>
        </w:r>
        <w:proofErr w:type="gramEnd"/>
        <w:r w:rsidR="002843A1">
          <w:rPr>
            <w:rFonts w:ascii="Arial" w:hAnsi="Arial" w:cs="Arial"/>
            <w:sz w:val="22"/>
            <w:szCs w:val="22"/>
          </w:rPr>
          <w:t xml:space="preserve"> Affairs</w:t>
        </w:r>
      </w:ins>
      <w:r w:rsidRPr="00F91071">
        <w:rPr>
          <w:rFonts w:ascii="Arial" w:hAnsi="Arial" w:cs="Arial"/>
          <w:sz w:val="22"/>
          <w:szCs w:val="22"/>
        </w:rPr>
        <w:t>,</w:t>
      </w:r>
      <w:del w:id="319" w:author="Brass, Irina" w:date="2022-02-12T12:22:00Z">
        <w:r w:rsidRPr="00F91071" w:rsidDel="00133C76">
          <w:rPr>
            <w:rFonts w:ascii="Arial" w:hAnsi="Arial" w:cs="Arial"/>
            <w:sz w:val="22"/>
            <w:szCs w:val="22"/>
          </w:rPr>
          <w:delText xml:space="preserve"> </w:delText>
        </w:r>
      </w:del>
      <w:r w:rsidRPr="00F91071">
        <w:rPr>
          <w:rStyle w:val="FootnoteReference"/>
          <w:rFonts w:ascii="Arial" w:hAnsi="Arial" w:cs="Arial"/>
          <w:sz w:val="22"/>
          <w:szCs w:val="22"/>
          <w:rPrChange w:id="320" w:author="Brass, Irina" w:date="2022-02-12T10:13:00Z">
            <w:rPr>
              <w:rStyle w:val="FootnoteReference"/>
            </w:rPr>
          </w:rPrChange>
        </w:rPr>
        <w:footnoteReference w:id="1"/>
      </w:r>
      <w:r w:rsidRPr="00F91071">
        <w:rPr>
          <w:rFonts w:ascii="Arial" w:hAnsi="Arial" w:cs="Arial"/>
          <w:sz w:val="22"/>
          <w:szCs w:val="22"/>
          <w:rPrChange w:id="321" w:author="Brass, Irina" w:date="2022-02-12T10:13:00Z">
            <w:rPr/>
          </w:rPrChange>
        </w:rPr>
        <w:t xml:space="preserve"> </w:t>
      </w:r>
      <w:ins w:id="322" w:author="Brass, Irina" w:date="2022-02-12T13:07:00Z">
        <w:r w:rsidR="00D740EA">
          <w:rPr>
            <w:rFonts w:ascii="Arial" w:hAnsi="Arial" w:cs="Arial"/>
            <w:sz w:val="22"/>
            <w:szCs w:val="22"/>
          </w:rPr>
          <w:t>and offers</w:t>
        </w:r>
      </w:ins>
      <w:del w:id="323" w:author="Brass, Irina" w:date="2022-02-12T13:07:00Z">
        <w:r w:rsidRPr="00F91071" w:rsidDel="00D740EA">
          <w:rPr>
            <w:rFonts w:ascii="Arial" w:hAnsi="Arial" w:cs="Arial"/>
            <w:sz w:val="22"/>
            <w:szCs w:val="22"/>
            <w:rPrChange w:id="324" w:author="Brass, Irina" w:date="2022-02-12T10:13:00Z">
              <w:rPr/>
            </w:rPrChange>
          </w:rPr>
          <w:delText>offering</w:delText>
        </w:r>
      </w:del>
      <w:r w:rsidRPr="00F91071">
        <w:rPr>
          <w:rFonts w:ascii="Arial" w:hAnsi="Arial" w:cs="Arial"/>
          <w:sz w:val="22"/>
          <w:szCs w:val="22"/>
          <w:rPrChange w:id="325" w:author="Brass, Irina" w:date="2022-02-12T10:13:00Z">
            <w:rPr/>
          </w:rPrChange>
        </w:rPr>
        <w:t xml:space="preserve"> a comprehensive curriculum and development programme for masters students coming from diverse disciplinary backgrounds. This interdisciplinary, research-led programme (now in its third year) provides accessible deep dives into digital technologies and the politics of these complex systems’ design, operations, and security. I</w:t>
      </w:r>
      <w:ins w:id="326" w:author="Brass, Irina" w:date="2022-02-12T12:25:00Z">
        <w:r w:rsidR="007A4016">
          <w:rPr>
            <w:rFonts w:ascii="Arial" w:hAnsi="Arial" w:cs="Arial"/>
            <w:sz w:val="22"/>
            <w:szCs w:val="22"/>
          </w:rPr>
          <w:t xml:space="preserve"> singlehandedly</w:t>
        </w:r>
      </w:ins>
      <w:r w:rsidRPr="00F91071">
        <w:rPr>
          <w:rFonts w:ascii="Arial" w:hAnsi="Arial" w:cs="Arial"/>
          <w:sz w:val="22"/>
          <w:szCs w:val="22"/>
          <w:rPrChange w:id="327" w:author="Brass, Irina" w:date="2022-02-12T10:13:00Z">
            <w:rPr/>
          </w:rPrChange>
        </w:rPr>
        <w:t xml:space="preserve"> developed</w:t>
      </w:r>
      <w:ins w:id="328" w:author="Brass, Irina" w:date="2022-02-12T12:24:00Z">
        <w:r w:rsidR="007A4016">
          <w:rPr>
            <w:rFonts w:ascii="Arial" w:hAnsi="Arial" w:cs="Arial"/>
            <w:sz w:val="22"/>
            <w:szCs w:val="22"/>
          </w:rPr>
          <w:t xml:space="preserve">, lead, and teach </w:t>
        </w:r>
      </w:ins>
      <w:del w:id="329" w:author="Brass, Irina" w:date="2022-02-12T12:24:00Z">
        <w:r w:rsidRPr="00F91071" w:rsidDel="007A4016">
          <w:rPr>
            <w:rFonts w:ascii="Arial" w:hAnsi="Arial" w:cs="Arial"/>
            <w:sz w:val="22"/>
            <w:szCs w:val="22"/>
            <w:rPrChange w:id="330" w:author="Brass, Irina" w:date="2022-02-12T10:13:00Z">
              <w:rPr/>
            </w:rPrChange>
          </w:rPr>
          <w:delText xml:space="preserve"> and teach </w:delText>
        </w:r>
      </w:del>
      <w:r w:rsidRPr="00F91071">
        <w:rPr>
          <w:rFonts w:ascii="Arial" w:hAnsi="Arial" w:cs="Arial"/>
          <w:sz w:val="22"/>
          <w:szCs w:val="22"/>
          <w:rPrChange w:id="331" w:author="Brass, Irina" w:date="2022-02-12T10:13:00Z">
            <w:rPr/>
          </w:rPrChange>
        </w:rPr>
        <w:t>four of the five courses in the CPC:</w:t>
      </w:r>
    </w:p>
    <w:p w14:paraId="3866A64A" w14:textId="77777777" w:rsidR="006F2457" w:rsidRPr="00F91071" w:rsidRDefault="00007F08" w:rsidP="00F91071">
      <w:pPr>
        <w:pStyle w:val="DefinitionTerm"/>
        <w:spacing w:before="120" w:line="312" w:lineRule="auto"/>
        <w:rPr>
          <w:rFonts w:ascii="Arial" w:hAnsi="Arial" w:cs="Arial"/>
          <w:sz w:val="22"/>
          <w:szCs w:val="22"/>
          <w:rPrChange w:id="332" w:author="Brass, Irina" w:date="2022-02-12T10:13:00Z">
            <w:rPr/>
          </w:rPrChange>
        </w:rPr>
      </w:pPr>
      <w:r w:rsidRPr="00F91071">
        <w:rPr>
          <w:rFonts w:ascii="Arial" w:hAnsi="Arial" w:cs="Arial"/>
          <w:sz w:val="22"/>
          <w:szCs w:val="22"/>
          <w:rPrChange w:id="333" w:author="Brass, Irina" w:date="2022-02-12T10:13:00Z">
            <w:rPr/>
          </w:rPrChange>
        </w:rPr>
        <w:t>Introduction to Cyber Policy:</w:t>
      </w:r>
    </w:p>
    <w:p w14:paraId="55062864" w14:textId="211586F0" w:rsidR="006F2457" w:rsidRPr="00F91071" w:rsidRDefault="00007F08" w:rsidP="00F91071">
      <w:pPr>
        <w:pStyle w:val="Definition"/>
        <w:spacing w:before="120" w:line="312" w:lineRule="auto"/>
        <w:rPr>
          <w:rFonts w:ascii="Arial" w:hAnsi="Arial" w:cs="Arial"/>
          <w:sz w:val="22"/>
          <w:szCs w:val="22"/>
          <w:rPrChange w:id="334" w:author="Brass, Irina" w:date="2022-02-12T10:13:00Z">
            <w:rPr/>
          </w:rPrChange>
        </w:rPr>
      </w:pPr>
      <w:r w:rsidRPr="00F91071">
        <w:rPr>
          <w:rFonts w:ascii="Arial" w:hAnsi="Arial" w:cs="Arial"/>
          <w:sz w:val="22"/>
          <w:szCs w:val="22"/>
          <w:rPrChange w:id="335" w:author="Brass, Irina" w:date="2022-02-12T10:13:00Z">
            <w:rPr/>
          </w:rPrChange>
        </w:rPr>
        <w:t>Internet technologies foundations; longstanding issues such as attribution and encryption; contemporary issues such as privacy/surveillance and disinformation</w:t>
      </w:r>
    </w:p>
    <w:p w14:paraId="6848776A" w14:textId="77777777" w:rsidR="006F2457" w:rsidRPr="00F91071" w:rsidRDefault="00007F08" w:rsidP="00F91071">
      <w:pPr>
        <w:pStyle w:val="DefinitionTerm"/>
        <w:spacing w:before="120" w:line="312" w:lineRule="auto"/>
        <w:rPr>
          <w:rFonts w:ascii="Arial" w:hAnsi="Arial" w:cs="Arial"/>
          <w:sz w:val="22"/>
          <w:szCs w:val="22"/>
          <w:rPrChange w:id="336" w:author="Brass, Irina" w:date="2022-02-12T10:13:00Z">
            <w:rPr/>
          </w:rPrChange>
        </w:rPr>
      </w:pPr>
      <w:r w:rsidRPr="00F91071">
        <w:rPr>
          <w:rFonts w:ascii="Arial" w:hAnsi="Arial" w:cs="Arial"/>
          <w:sz w:val="22"/>
          <w:szCs w:val="22"/>
          <w:rPrChange w:id="337" w:author="Brass, Irina" w:date="2022-02-12T10:13:00Z">
            <w:rPr/>
          </w:rPrChange>
        </w:rPr>
        <w:t>Data Science and Visualization for Policy Analysis:</w:t>
      </w:r>
    </w:p>
    <w:p w14:paraId="3F1A1DB6" w14:textId="77777777" w:rsidR="006F2457" w:rsidRPr="00F91071" w:rsidRDefault="00007F08" w:rsidP="00F91071">
      <w:pPr>
        <w:pStyle w:val="Definition"/>
        <w:spacing w:before="120" w:line="312" w:lineRule="auto"/>
        <w:rPr>
          <w:rFonts w:ascii="Arial" w:hAnsi="Arial" w:cs="Arial"/>
          <w:sz w:val="22"/>
          <w:szCs w:val="22"/>
          <w:rPrChange w:id="338" w:author="Brass, Irina" w:date="2022-02-12T10:13:00Z">
            <w:rPr/>
          </w:rPrChange>
        </w:rPr>
      </w:pPr>
      <w:r w:rsidRPr="00F91071">
        <w:rPr>
          <w:rFonts w:ascii="Arial" w:hAnsi="Arial" w:cs="Arial"/>
          <w:sz w:val="22"/>
          <w:szCs w:val="22"/>
          <w:rPrChange w:id="339" w:author="Brass, Irina" w:date="2022-02-12T10:13:00Z">
            <w:rPr/>
          </w:rPrChange>
        </w:rPr>
        <w:t>exploratory data analysis (clustering, social network analysis, text mining) and visualization for mixed methods hypothesis generation</w:t>
      </w:r>
    </w:p>
    <w:p w14:paraId="67F2A0C9" w14:textId="77777777" w:rsidR="006F2457" w:rsidRPr="00F91071" w:rsidRDefault="00007F08" w:rsidP="00F91071">
      <w:pPr>
        <w:pStyle w:val="DefinitionTerm"/>
        <w:spacing w:before="120" w:line="312" w:lineRule="auto"/>
        <w:rPr>
          <w:rFonts w:ascii="Arial" w:hAnsi="Arial" w:cs="Arial"/>
          <w:sz w:val="22"/>
          <w:szCs w:val="22"/>
          <w:rPrChange w:id="340" w:author="Brass, Irina" w:date="2022-02-12T10:13:00Z">
            <w:rPr/>
          </w:rPrChange>
        </w:rPr>
      </w:pPr>
      <w:r w:rsidRPr="00F91071">
        <w:rPr>
          <w:rFonts w:ascii="Arial" w:hAnsi="Arial" w:cs="Arial"/>
          <w:sz w:val="22"/>
          <w:szCs w:val="22"/>
          <w:rPrChange w:id="341" w:author="Brass, Irina" w:date="2022-02-12T10:13:00Z">
            <w:rPr/>
          </w:rPrChange>
        </w:rPr>
        <w:t>Internet Infrastructure: Platforms and Politics:</w:t>
      </w:r>
    </w:p>
    <w:p w14:paraId="620F3EC5" w14:textId="7C0EE9BD" w:rsidR="006F2457" w:rsidRPr="00F91071" w:rsidRDefault="00007F08" w:rsidP="00F91071">
      <w:pPr>
        <w:pStyle w:val="Definition"/>
        <w:spacing w:before="120" w:line="312" w:lineRule="auto"/>
        <w:rPr>
          <w:rFonts w:ascii="Arial" w:hAnsi="Arial" w:cs="Arial"/>
          <w:sz w:val="22"/>
          <w:szCs w:val="22"/>
          <w:rPrChange w:id="342" w:author="Brass, Irina" w:date="2022-02-12T10:13:00Z">
            <w:rPr/>
          </w:rPrChange>
        </w:rPr>
      </w:pPr>
      <w:r w:rsidRPr="00F91071">
        <w:rPr>
          <w:rFonts w:ascii="Arial" w:hAnsi="Arial" w:cs="Arial"/>
          <w:sz w:val="22"/>
          <w:szCs w:val="22"/>
          <w:rPrChange w:id="343" w:author="Brass, Irina" w:date="2022-02-12T10:13:00Z">
            <w:rPr/>
          </w:rPrChange>
        </w:rPr>
        <w:t xml:space="preserve">deep dive into the institutional and infrastructure economics of online platforms and </w:t>
      </w:r>
      <w:ins w:id="344" w:author="Brass, Irina" w:date="2022-02-12T12:25:00Z">
        <w:r w:rsidR="007A4016">
          <w:rPr>
            <w:rFonts w:ascii="Arial" w:hAnsi="Arial" w:cs="Arial"/>
            <w:sz w:val="22"/>
            <w:szCs w:val="22"/>
          </w:rPr>
          <w:t xml:space="preserve">Internet </w:t>
        </w:r>
      </w:ins>
      <w:r w:rsidRPr="00F91071">
        <w:rPr>
          <w:rFonts w:ascii="Arial" w:hAnsi="Arial" w:cs="Arial"/>
          <w:sz w:val="22"/>
          <w:szCs w:val="22"/>
          <w:rPrChange w:id="345" w:author="Brass, Irina" w:date="2022-02-12T10:13:00Z">
            <w:rPr/>
          </w:rPrChange>
        </w:rPr>
        <w:t>infrastructures</w:t>
      </w:r>
    </w:p>
    <w:p w14:paraId="7DE80027" w14:textId="77777777" w:rsidR="006F2457" w:rsidRPr="00F91071" w:rsidRDefault="00007F08" w:rsidP="00F91071">
      <w:pPr>
        <w:pStyle w:val="DefinitionTerm"/>
        <w:spacing w:before="120" w:line="312" w:lineRule="auto"/>
        <w:rPr>
          <w:rFonts w:ascii="Arial" w:hAnsi="Arial" w:cs="Arial"/>
          <w:sz w:val="22"/>
          <w:szCs w:val="22"/>
          <w:rPrChange w:id="346" w:author="Brass, Irina" w:date="2022-02-12T10:13:00Z">
            <w:rPr/>
          </w:rPrChange>
        </w:rPr>
      </w:pPr>
      <w:r w:rsidRPr="00F91071">
        <w:rPr>
          <w:rFonts w:ascii="Arial" w:hAnsi="Arial" w:cs="Arial"/>
          <w:sz w:val="22"/>
          <w:szCs w:val="22"/>
          <w:rPrChange w:id="347" w:author="Brass, Irina" w:date="2022-02-12T10:13:00Z">
            <w:rPr/>
          </w:rPrChange>
        </w:rPr>
        <w:lastRenderedPageBreak/>
        <w:t>Advanced Cyber Policy:</w:t>
      </w:r>
    </w:p>
    <w:p w14:paraId="485ACA49" w14:textId="77777777" w:rsidR="006F2457" w:rsidRPr="00F91071" w:rsidRDefault="00007F08" w:rsidP="00F91071">
      <w:pPr>
        <w:pStyle w:val="Definition"/>
        <w:spacing w:before="120" w:line="312" w:lineRule="auto"/>
        <w:rPr>
          <w:rFonts w:ascii="Arial" w:hAnsi="Arial" w:cs="Arial"/>
          <w:sz w:val="22"/>
          <w:szCs w:val="22"/>
          <w:rPrChange w:id="348" w:author="Brass, Irina" w:date="2022-02-12T10:13:00Z">
            <w:rPr/>
          </w:rPrChange>
        </w:rPr>
      </w:pPr>
      <w:r w:rsidRPr="00F91071">
        <w:rPr>
          <w:rFonts w:ascii="Arial" w:hAnsi="Arial" w:cs="Arial"/>
          <w:sz w:val="22"/>
          <w:szCs w:val="22"/>
          <w:rPrChange w:id="349" w:author="Brass, Irina" w:date="2022-02-12T10:13:00Z">
            <w:rPr/>
          </w:rPrChange>
        </w:rPr>
        <w:t>evaluates the diverse complex of institutions shaping Internet governance through the lens of political authority and a systems approach to global governance</w:t>
      </w:r>
    </w:p>
    <w:p w14:paraId="5E0F1E92" w14:textId="3C58400C" w:rsidR="006F2457" w:rsidRPr="00F91071" w:rsidRDefault="00007F08" w:rsidP="00F91071">
      <w:pPr>
        <w:pStyle w:val="FirstParagraph"/>
        <w:spacing w:before="120" w:line="312" w:lineRule="auto"/>
        <w:rPr>
          <w:rFonts w:ascii="Arial" w:hAnsi="Arial" w:cs="Arial"/>
          <w:sz w:val="22"/>
          <w:szCs w:val="22"/>
          <w:rPrChange w:id="350" w:author="Brass, Irina" w:date="2022-02-12T10:13:00Z">
            <w:rPr/>
          </w:rPrChange>
        </w:rPr>
      </w:pPr>
      <w:r w:rsidRPr="00F91071">
        <w:rPr>
          <w:rFonts w:ascii="Arial" w:hAnsi="Arial" w:cs="Arial"/>
          <w:sz w:val="22"/>
          <w:szCs w:val="22"/>
          <w:rPrChange w:id="351" w:author="Brass, Irina" w:date="2022-02-12T10:13:00Z">
            <w:rPr/>
          </w:rPrChange>
        </w:rPr>
        <w:t>I also lead capstones</w:t>
      </w:r>
      <w:ins w:id="352" w:author="Brass, Irina" w:date="2022-02-12T12:26:00Z">
        <w:r w:rsidR="007A4016">
          <w:rPr>
            <w:rFonts w:ascii="Arial" w:hAnsi="Arial" w:cs="Arial"/>
            <w:sz w:val="22"/>
            <w:szCs w:val="22"/>
          </w:rPr>
          <w:t xml:space="preserve"> (Masters group projects)</w:t>
        </w:r>
      </w:ins>
      <w:r w:rsidRPr="00F91071">
        <w:rPr>
          <w:rFonts w:ascii="Arial" w:hAnsi="Arial" w:cs="Arial"/>
          <w:sz w:val="22"/>
          <w:szCs w:val="22"/>
          <w:rPrChange w:id="353" w:author="Brass, Irina" w:date="2022-02-12T10:13:00Z">
            <w:rPr/>
          </w:rPrChange>
        </w:rPr>
        <w:t xml:space="preserve"> engaging with the National Cyber Forensics Training Alliance (NCFTA) and the FBI.</w:t>
      </w:r>
    </w:p>
    <w:p w14:paraId="6A3EEEF6" w14:textId="216FB6BC" w:rsidR="00E520E6" w:rsidRDefault="00007F08" w:rsidP="00F91071">
      <w:pPr>
        <w:pStyle w:val="BodyText"/>
        <w:spacing w:before="120" w:line="312" w:lineRule="auto"/>
        <w:rPr>
          <w:ins w:id="354" w:author="Brass, Irina" w:date="2022-02-12T12:40:00Z"/>
          <w:rFonts w:ascii="Arial" w:hAnsi="Arial" w:cs="Arial"/>
          <w:sz w:val="22"/>
          <w:szCs w:val="22"/>
        </w:rPr>
      </w:pPr>
      <w:r w:rsidRPr="00F91071">
        <w:rPr>
          <w:rFonts w:ascii="Arial" w:hAnsi="Arial" w:cs="Arial"/>
          <w:sz w:val="22"/>
          <w:szCs w:val="22"/>
          <w:rPrChange w:id="355" w:author="Brass, Irina" w:date="2022-02-12T10:13:00Z">
            <w:rPr/>
          </w:rPrChange>
        </w:rPr>
        <w:t>Over the last four years I contributed to STEaPP’s teaching portfolio with guest lectures in</w:t>
      </w:r>
      <w:del w:id="356" w:author="Brass, Irina" w:date="2022-02-12T12:27:00Z">
        <w:r w:rsidRPr="00F91071" w:rsidDel="007A4016">
          <w:rPr>
            <w:rFonts w:ascii="Arial" w:hAnsi="Arial" w:cs="Arial"/>
            <w:sz w:val="22"/>
            <w:szCs w:val="22"/>
            <w:rPrChange w:id="357" w:author="Brass, Irina" w:date="2022-02-12T10:13:00Z">
              <w:rPr/>
            </w:rPrChange>
          </w:rPr>
          <w:delText xml:space="preserve"> Risk &amp; Regulation </w:delText>
        </w:r>
      </w:del>
      <w:ins w:id="358" w:author="Brass, Irina" w:date="2022-02-12T12:27:00Z">
        <w:r w:rsidR="007A4016">
          <w:rPr>
            <w:rFonts w:ascii="Arial" w:hAnsi="Arial" w:cs="Arial"/>
            <w:sz w:val="22"/>
            <w:szCs w:val="22"/>
          </w:rPr>
          <w:t xml:space="preserve"> courses such as Risk Asses</w:t>
        </w:r>
      </w:ins>
      <w:ins w:id="359" w:author="Brass, Irina" w:date="2022-02-12T12:28:00Z">
        <w:r w:rsidR="007A4016">
          <w:rPr>
            <w:rFonts w:ascii="Arial" w:hAnsi="Arial" w:cs="Arial"/>
            <w:sz w:val="22"/>
            <w:szCs w:val="22"/>
          </w:rPr>
          <w:t>s</w:t>
        </w:r>
      </w:ins>
      <w:ins w:id="360" w:author="Brass, Irina" w:date="2022-02-12T12:27:00Z">
        <w:r w:rsidR="007A4016">
          <w:rPr>
            <w:rFonts w:ascii="Arial" w:hAnsi="Arial" w:cs="Arial"/>
            <w:sz w:val="22"/>
            <w:szCs w:val="22"/>
          </w:rPr>
          <w:t xml:space="preserve">ment and Governance </w:t>
        </w:r>
      </w:ins>
      <w:r w:rsidRPr="00F91071">
        <w:rPr>
          <w:rFonts w:ascii="Arial" w:hAnsi="Arial" w:cs="Arial"/>
          <w:sz w:val="22"/>
          <w:szCs w:val="22"/>
          <w:rPrChange w:id="361" w:author="Brass, Irina" w:date="2022-02-12T10:13:00Z">
            <w:rPr/>
          </w:rPrChange>
        </w:rPr>
        <w:t>and</w:t>
      </w:r>
      <w:ins w:id="362" w:author="Brass, Irina" w:date="2022-02-12T12:27:00Z">
        <w:r w:rsidR="007A4016">
          <w:rPr>
            <w:rFonts w:ascii="Arial" w:hAnsi="Arial" w:cs="Arial"/>
            <w:sz w:val="22"/>
            <w:szCs w:val="22"/>
          </w:rPr>
          <w:t xml:space="preserve"> Digital Technologies</w:t>
        </w:r>
      </w:ins>
      <w:ins w:id="363" w:author="Brass, Irina" w:date="2022-02-12T12:28:00Z">
        <w:r w:rsidR="007A4016">
          <w:rPr>
            <w:rFonts w:ascii="Arial" w:hAnsi="Arial" w:cs="Arial"/>
            <w:sz w:val="22"/>
            <w:szCs w:val="22"/>
          </w:rPr>
          <w:t xml:space="preserve"> and</w:t>
        </w:r>
      </w:ins>
      <w:ins w:id="364" w:author="Brass, Irina" w:date="2022-02-12T12:27:00Z">
        <w:r w:rsidR="007A4016">
          <w:rPr>
            <w:rFonts w:ascii="Arial" w:hAnsi="Arial" w:cs="Arial"/>
            <w:sz w:val="22"/>
            <w:szCs w:val="22"/>
          </w:rPr>
          <w:t xml:space="preserve"> Policy</w:t>
        </w:r>
      </w:ins>
      <w:del w:id="365" w:author="Brass, Irina" w:date="2022-02-12T12:27:00Z">
        <w:r w:rsidRPr="00F91071" w:rsidDel="007A4016">
          <w:rPr>
            <w:rFonts w:ascii="Arial" w:hAnsi="Arial" w:cs="Arial"/>
            <w:sz w:val="22"/>
            <w:szCs w:val="22"/>
            <w:rPrChange w:id="366" w:author="Brass, Irina" w:date="2022-02-12T10:13:00Z">
              <w:rPr/>
            </w:rPrChange>
          </w:rPr>
          <w:delText xml:space="preserve"> Digital</w:delText>
        </w:r>
      </w:del>
      <w:del w:id="367" w:author="Brass, Irina" w:date="2022-02-12T12:28:00Z">
        <w:r w:rsidRPr="00F91071" w:rsidDel="007A4016">
          <w:rPr>
            <w:rFonts w:ascii="Arial" w:hAnsi="Arial" w:cs="Arial"/>
            <w:sz w:val="22"/>
            <w:szCs w:val="22"/>
            <w:rPrChange w:id="368" w:author="Brass, Irina" w:date="2022-02-12T10:13:00Z">
              <w:rPr/>
            </w:rPrChange>
          </w:rPr>
          <w:delText xml:space="preserve"> (need the full name)</w:delText>
        </w:r>
      </w:del>
      <w:r w:rsidRPr="00F91071">
        <w:rPr>
          <w:rFonts w:ascii="Arial" w:hAnsi="Arial" w:cs="Arial"/>
          <w:sz w:val="22"/>
          <w:szCs w:val="22"/>
          <w:rPrChange w:id="369" w:author="Brass, Irina" w:date="2022-02-12T10:13:00Z">
            <w:rPr/>
          </w:rPrChange>
        </w:rPr>
        <w:t xml:space="preserve">. I am familiar with STEaPP’s curriculum and course </w:t>
      </w:r>
      <w:proofErr w:type="gramStart"/>
      <w:r w:rsidRPr="00F91071">
        <w:rPr>
          <w:rFonts w:ascii="Arial" w:hAnsi="Arial" w:cs="Arial"/>
          <w:sz w:val="22"/>
          <w:szCs w:val="22"/>
          <w:rPrChange w:id="370" w:author="Brass, Irina" w:date="2022-02-12T10:13:00Z">
            <w:rPr/>
          </w:rPrChange>
        </w:rPr>
        <w:t>structure, and</w:t>
      </w:r>
      <w:proofErr w:type="gramEnd"/>
      <w:r w:rsidRPr="00F91071">
        <w:rPr>
          <w:rFonts w:ascii="Arial" w:hAnsi="Arial" w:cs="Arial"/>
          <w:sz w:val="22"/>
          <w:szCs w:val="22"/>
          <w:rPrChange w:id="371" w:author="Brass, Irina" w:date="2022-02-12T10:13:00Z">
            <w:rPr/>
          </w:rPrChange>
        </w:rPr>
        <w:t xml:space="preserve"> would love to work with STEaPP colleagues to integrate my courses into the </w:t>
      </w:r>
      <w:del w:id="372" w:author="Brass, Irina" w:date="2022-02-12T12:28:00Z">
        <w:r w:rsidRPr="00F91071" w:rsidDel="007A4016">
          <w:rPr>
            <w:rFonts w:ascii="Arial" w:hAnsi="Arial" w:cs="Arial"/>
            <w:sz w:val="22"/>
            <w:szCs w:val="22"/>
            <w:rPrChange w:id="373" w:author="Brass, Irina" w:date="2022-02-12T10:13:00Z">
              <w:rPr/>
            </w:rPrChange>
          </w:rPr>
          <w:delText>Digital route’s</w:delText>
        </w:r>
      </w:del>
      <w:ins w:id="374" w:author="Brass, Irina" w:date="2022-02-12T12:28:00Z">
        <w:r w:rsidR="007A4016">
          <w:rPr>
            <w:rFonts w:ascii="Arial" w:hAnsi="Arial" w:cs="Arial"/>
            <w:sz w:val="22"/>
            <w:szCs w:val="22"/>
          </w:rPr>
          <w:t>MPA in Digital Technologies and Policy</w:t>
        </w:r>
      </w:ins>
      <w:del w:id="375" w:author="Brass, Irina" w:date="2022-02-12T12:28:00Z">
        <w:r w:rsidRPr="00F91071" w:rsidDel="00F03335">
          <w:rPr>
            <w:rFonts w:ascii="Arial" w:hAnsi="Arial" w:cs="Arial"/>
            <w:sz w:val="22"/>
            <w:szCs w:val="22"/>
            <w:rPrChange w:id="376" w:author="Brass, Irina" w:date="2022-02-12T10:13:00Z">
              <w:rPr/>
            </w:rPrChange>
          </w:rPr>
          <w:delText xml:space="preserve"> educational experience</w:delText>
        </w:r>
      </w:del>
      <w:r w:rsidRPr="00F91071">
        <w:rPr>
          <w:rFonts w:ascii="Arial" w:hAnsi="Arial" w:cs="Arial"/>
          <w:sz w:val="22"/>
          <w:szCs w:val="22"/>
          <w:rPrChange w:id="377" w:author="Brass, Irina" w:date="2022-02-12T10:13:00Z">
            <w:rPr/>
          </w:rPrChange>
        </w:rPr>
        <w:t xml:space="preserve"> and identify cross</w:t>
      </w:r>
      <w:del w:id="378" w:author="Brass, Irina" w:date="2022-02-12T12:29:00Z">
        <w:r w:rsidRPr="00F91071" w:rsidDel="00F03335">
          <w:rPr>
            <w:rFonts w:ascii="Arial" w:hAnsi="Arial" w:cs="Arial"/>
            <w:sz w:val="22"/>
            <w:szCs w:val="22"/>
            <w:rPrChange w:id="379" w:author="Brass, Irina" w:date="2022-02-12T10:13:00Z">
              <w:rPr/>
            </w:rPrChange>
          </w:rPr>
          <w:delText>-</w:delText>
        </w:r>
      </w:del>
      <w:r w:rsidRPr="00F91071">
        <w:rPr>
          <w:rFonts w:ascii="Arial" w:hAnsi="Arial" w:cs="Arial"/>
          <w:sz w:val="22"/>
          <w:szCs w:val="22"/>
          <w:rPrChange w:id="380" w:author="Brass, Irina" w:date="2022-02-12T10:13:00Z">
            <w:rPr/>
          </w:rPrChange>
        </w:rPr>
        <w:t xml:space="preserve">over topics with other </w:t>
      </w:r>
      <w:del w:id="381" w:author="Brass, Irina" w:date="2022-02-12T12:29:00Z">
        <w:r w:rsidRPr="00F91071" w:rsidDel="00F03335">
          <w:rPr>
            <w:rFonts w:ascii="Arial" w:hAnsi="Arial" w:cs="Arial"/>
            <w:sz w:val="22"/>
            <w:szCs w:val="22"/>
            <w:rPrChange w:id="382" w:author="Brass, Irina" w:date="2022-02-12T10:13:00Z">
              <w:rPr/>
            </w:rPrChange>
          </w:rPr>
          <w:delText>routes</w:delText>
        </w:r>
      </w:del>
      <w:ins w:id="383" w:author="Brass, Irina" w:date="2022-02-12T12:34:00Z">
        <w:r w:rsidR="003C5CEB">
          <w:rPr>
            <w:rFonts w:ascii="Arial" w:hAnsi="Arial" w:cs="Arial"/>
            <w:sz w:val="22"/>
            <w:szCs w:val="22"/>
          </w:rPr>
          <w:t>routes</w:t>
        </w:r>
      </w:ins>
      <w:r w:rsidRPr="00F91071">
        <w:rPr>
          <w:rFonts w:ascii="Arial" w:hAnsi="Arial" w:cs="Arial"/>
          <w:sz w:val="22"/>
          <w:szCs w:val="22"/>
          <w:rPrChange w:id="384" w:author="Brass, Irina" w:date="2022-02-12T10:13:00Z">
            <w:rPr/>
          </w:rPrChange>
        </w:rPr>
        <w:t xml:space="preserve">. </w:t>
      </w:r>
      <w:del w:id="385" w:author="Brass, Irina" w:date="2022-02-12T12:34:00Z">
        <w:r w:rsidRPr="00F91071" w:rsidDel="003C5CEB">
          <w:rPr>
            <w:rFonts w:ascii="Arial" w:hAnsi="Arial" w:cs="Arial"/>
            <w:sz w:val="22"/>
            <w:szCs w:val="22"/>
            <w:rPrChange w:id="386" w:author="Brass, Irina" w:date="2022-02-12T10:13:00Z">
              <w:rPr/>
            </w:rPrChange>
          </w:rPr>
          <w:delText>The first two above</w:delText>
        </w:r>
      </w:del>
      <w:ins w:id="387" w:author="Brass, Irina" w:date="2022-02-12T12:34:00Z">
        <w:r w:rsidR="003C5CEB">
          <w:rPr>
            <w:rFonts w:ascii="Arial" w:hAnsi="Arial" w:cs="Arial"/>
            <w:sz w:val="22"/>
            <w:szCs w:val="22"/>
          </w:rPr>
          <w:t>My Introduction to Cyber Policy and Data Sc</w:t>
        </w:r>
      </w:ins>
      <w:ins w:id="388" w:author="Brass, Irina" w:date="2022-02-12T12:35:00Z">
        <w:r w:rsidR="003C5CEB">
          <w:rPr>
            <w:rFonts w:ascii="Arial" w:hAnsi="Arial" w:cs="Arial"/>
            <w:sz w:val="22"/>
            <w:szCs w:val="22"/>
          </w:rPr>
          <w:t>ience courses</w:t>
        </w:r>
      </w:ins>
      <w:r w:rsidRPr="00F91071">
        <w:rPr>
          <w:rFonts w:ascii="Arial" w:hAnsi="Arial" w:cs="Arial"/>
          <w:sz w:val="22"/>
          <w:szCs w:val="22"/>
          <w:rPrChange w:id="389" w:author="Brass, Irina" w:date="2022-02-12T10:13:00Z">
            <w:rPr/>
          </w:rPrChange>
        </w:rPr>
        <w:t xml:space="preserve"> can be easily </w:t>
      </w:r>
      <w:del w:id="390" w:author="Brass, Irina" w:date="2022-02-12T12:36:00Z">
        <w:r w:rsidRPr="00F91071" w:rsidDel="003C5CEB">
          <w:rPr>
            <w:rFonts w:ascii="Arial" w:hAnsi="Arial" w:cs="Arial"/>
            <w:sz w:val="22"/>
            <w:szCs w:val="22"/>
            <w:rPrChange w:id="391" w:author="Brass, Irina" w:date="2022-02-12T10:13:00Z">
              <w:rPr/>
            </w:rPrChange>
          </w:rPr>
          <w:delText xml:space="preserve">scaled to </w:delText>
        </w:r>
      </w:del>
      <w:ins w:id="392" w:author="Brass, Irina" w:date="2022-02-12T12:36:00Z">
        <w:r w:rsidR="003C5CEB">
          <w:rPr>
            <w:rFonts w:ascii="Arial" w:hAnsi="Arial" w:cs="Arial"/>
            <w:sz w:val="22"/>
            <w:szCs w:val="22"/>
          </w:rPr>
          <w:t xml:space="preserve">tailored as postgraduate or </w:t>
        </w:r>
      </w:ins>
      <w:r w:rsidRPr="00F91071">
        <w:rPr>
          <w:rFonts w:ascii="Arial" w:hAnsi="Arial" w:cs="Arial"/>
          <w:sz w:val="22"/>
          <w:szCs w:val="22"/>
          <w:rPrChange w:id="393" w:author="Brass, Irina" w:date="2022-02-12T10:13:00Z">
            <w:rPr/>
          </w:rPrChange>
        </w:rPr>
        <w:t xml:space="preserve">advanced undergraduate courses (syllabi included </w:t>
      </w:r>
      <w:ins w:id="394" w:author="Brass, Irina" w:date="2022-02-12T12:36:00Z">
        <w:r w:rsidR="003C5CEB">
          <w:rPr>
            <w:rFonts w:ascii="Arial" w:hAnsi="Arial" w:cs="Arial"/>
            <w:sz w:val="22"/>
            <w:szCs w:val="22"/>
          </w:rPr>
          <w:t>as</w:t>
        </w:r>
      </w:ins>
      <w:del w:id="395" w:author="Brass, Irina" w:date="2022-02-12T12:36:00Z">
        <w:r w:rsidRPr="00F91071" w:rsidDel="003C5CEB">
          <w:rPr>
            <w:rFonts w:ascii="Arial" w:hAnsi="Arial" w:cs="Arial"/>
            <w:sz w:val="22"/>
            <w:szCs w:val="22"/>
            <w:rPrChange w:id="396" w:author="Brass, Irina" w:date="2022-02-12T10:13:00Z">
              <w:rPr/>
            </w:rPrChange>
          </w:rPr>
          <w:delText>in</w:delText>
        </w:r>
      </w:del>
      <w:r w:rsidRPr="00F91071">
        <w:rPr>
          <w:rFonts w:ascii="Arial" w:hAnsi="Arial" w:cs="Arial"/>
          <w:sz w:val="22"/>
          <w:szCs w:val="22"/>
          <w:rPrChange w:id="397" w:author="Brass, Irina" w:date="2022-02-12T10:13:00Z">
            <w:rPr/>
          </w:rPrChange>
        </w:rPr>
        <w:t xml:space="preserve"> supporting documents</w:t>
      </w:r>
      <w:ins w:id="398" w:author="Brass, Irina" w:date="2022-02-12T12:36:00Z">
        <w:r w:rsidR="003C5CEB">
          <w:rPr>
            <w:rFonts w:ascii="Arial" w:hAnsi="Arial" w:cs="Arial"/>
            <w:sz w:val="22"/>
            <w:szCs w:val="22"/>
          </w:rPr>
          <w:t xml:space="preserve"> in this application</w:t>
        </w:r>
      </w:ins>
      <w:r w:rsidRPr="00F91071">
        <w:rPr>
          <w:rFonts w:ascii="Arial" w:hAnsi="Arial" w:cs="Arial"/>
          <w:sz w:val="22"/>
          <w:szCs w:val="22"/>
          <w:rPrChange w:id="399" w:author="Brass, Irina" w:date="2022-02-12T10:13:00Z">
            <w:rPr/>
          </w:rPrChange>
        </w:rPr>
        <w:t>); the</w:t>
      </w:r>
      <w:ins w:id="400" w:author="Brass, Irina" w:date="2022-02-12T12:36:00Z">
        <w:r w:rsidR="003C5CEB">
          <w:rPr>
            <w:rFonts w:ascii="Arial" w:hAnsi="Arial" w:cs="Arial"/>
            <w:sz w:val="22"/>
            <w:szCs w:val="22"/>
          </w:rPr>
          <w:t xml:space="preserve"> other two courses</w:t>
        </w:r>
      </w:ins>
      <w:del w:id="401" w:author="Brass, Irina" w:date="2022-02-12T12:36:00Z">
        <w:r w:rsidRPr="00F91071" w:rsidDel="003C5CEB">
          <w:rPr>
            <w:rFonts w:ascii="Arial" w:hAnsi="Arial" w:cs="Arial"/>
            <w:sz w:val="22"/>
            <w:szCs w:val="22"/>
            <w:rPrChange w:id="402" w:author="Brass, Irina" w:date="2022-02-12T10:13:00Z">
              <w:rPr/>
            </w:rPrChange>
          </w:rPr>
          <w:delText xml:space="preserve"> latter</w:delText>
        </w:r>
      </w:del>
      <w:r w:rsidRPr="00F91071">
        <w:rPr>
          <w:rFonts w:ascii="Arial" w:hAnsi="Arial" w:cs="Arial"/>
          <w:sz w:val="22"/>
          <w:szCs w:val="22"/>
          <w:rPrChange w:id="403" w:author="Brass, Irina" w:date="2022-02-12T10:13:00Z">
            <w:rPr/>
          </w:rPrChange>
        </w:rPr>
        <w:t xml:space="preserve"> are appropriate for advanced MPA students and can</w:t>
      </w:r>
      <w:ins w:id="404" w:author="Brass, Irina" w:date="2022-02-12T12:36:00Z">
        <w:r w:rsidR="003C5CEB">
          <w:rPr>
            <w:rFonts w:ascii="Arial" w:hAnsi="Arial" w:cs="Arial"/>
            <w:sz w:val="22"/>
            <w:szCs w:val="22"/>
          </w:rPr>
          <w:t xml:space="preserve"> also</w:t>
        </w:r>
      </w:ins>
      <w:r w:rsidRPr="00F91071">
        <w:rPr>
          <w:rFonts w:ascii="Arial" w:hAnsi="Arial" w:cs="Arial"/>
          <w:sz w:val="22"/>
          <w:szCs w:val="22"/>
          <w:rPrChange w:id="405" w:author="Brass, Irina" w:date="2022-02-12T10:13:00Z">
            <w:rPr/>
          </w:rPrChange>
        </w:rPr>
        <w:t xml:space="preserve"> be adapted for doctoral </w:t>
      </w:r>
      <w:del w:id="406" w:author="Brass, Irina" w:date="2022-02-12T12:36:00Z">
        <w:r w:rsidRPr="00F91071" w:rsidDel="003C5CEB">
          <w:rPr>
            <w:rFonts w:ascii="Arial" w:hAnsi="Arial" w:cs="Arial"/>
            <w:sz w:val="22"/>
            <w:szCs w:val="22"/>
            <w:rPrChange w:id="407" w:author="Brass, Irina" w:date="2022-02-12T10:13:00Z">
              <w:rPr/>
            </w:rPrChange>
          </w:rPr>
          <w:delText>students</w:delText>
        </w:r>
      </w:del>
      <w:ins w:id="408" w:author="Brass, Irina" w:date="2022-02-12T12:36:00Z">
        <w:r w:rsidR="003C5CEB">
          <w:rPr>
            <w:rFonts w:ascii="Arial" w:hAnsi="Arial" w:cs="Arial"/>
            <w:sz w:val="22"/>
            <w:szCs w:val="22"/>
          </w:rPr>
          <w:t>resear</w:t>
        </w:r>
      </w:ins>
      <w:ins w:id="409" w:author="Brass, Irina" w:date="2022-02-12T12:37:00Z">
        <w:r w:rsidR="003C5CEB">
          <w:rPr>
            <w:rFonts w:ascii="Arial" w:hAnsi="Arial" w:cs="Arial"/>
            <w:sz w:val="22"/>
            <w:szCs w:val="22"/>
          </w:rPr>
          <w:t>chers</w:t>
        </w:r>
      </w:ins>
      <w:r w:rsidRPr="00F91071">
        <w:rPr>
          <w:rFonts w:ascii="Arial" w:hAnsi="Arial" w:cs="Arial"/>
          <w:sz w:val="22"/>
          <w:szCs w:val="22"/>
          <w:rPrChange w:id="410" w:author="Brass, Irina" w:date="2022-02-12T10:13:00Z">
            <w:rPr/>
          </w:rPrChange>
        </w:rPr>
        <w:t xml:space="preserve">. I am also keen to contribute to </w:t>
      </w:r>
      <w:proofErr w:type="spellStart"/>
      <w:r w:rsidRPr="00F91071">
        <w:rPr>
          <w:rFonts w:ascii="Arial" w:hAnsi="Arial" w:cs="Arial"/>
          <w:sz w:val="22"/>
          <w:szCs w:val="22"/>
          <w:rPrChange w:id="411" w:author="Brass, Irina" w:date="2022-02-12T10:13:00Z">
            <w:rPr/>
          </w:rPrChange>
        </w:rPr>
        <w:t>STEaPP’s</w:t>
      </w:r>
      <w:proofErr w:type="spellEnd"/>
      <w:r w:rsidRPr="00F91071">
        <w:rPr>
          <w:rFonts w:ascii="Arial" w:hAnsi="Arial" w:cs="Arial"/>
          <w:sz w:val="22"/>
          <w:szCs w:val="22"/>
          <w:rPrChange w:id="412" w:author="Brass, Irina" w:date="2022-02-12T10:13:00Z">
            <w:rPr/>
          </w:rPrChange>
        </w:rPr>
        <w:t xml:space="preserve"> </w:t>
      </w:r>
      <w:ins w:id="413" w:author="Brass, Irina" w:date="2022-02-12T12:37:00Z">
        <w:r w:rsidR="003C5CEB">
          <w:rPr>
            <w:rFonts w:ascii="Arial" w:hAnsi="Arial" w:cs="Arial"/>
            <w:sz w:val="22"/>
            <w:szCs w:val="22"/>
          </w:rPr>
          <w:t>MPA</w:t>
        </w:r>
      </w:ins>
      <w:del w:id="414" w:author="Brass, Irina" w:date="2022-02-12T12:37:00Z">
        <w:r w:rsidRPr="00F91071" w:rsidDel="003C5CEB">
          <w:rPr>
            <w:rFonts w:ascii="Arial" w:hAnsi="Arial" w:cs="Arial"/>
            <w:sz w:val="22"/>
            <w:szCs w:val="22"/>
            <w:rPrChange w:id="415" w:author="Brass, Irina" w:date="2022-02-12T10:13:00Z">
              <w:rPr/>
            </w:rPrChange>
          </w:rPr>
          <w:delText>cumulative</w:delText>
        </w:r>
      </w:del>
      <w:r w:rsidRPr="00F91071">
        <w:rPr>
          <w:rFonts w:ascii="Arial" w:hAnsi="Arial" w:cs="Arial"/>
          <w:sz w:val="22"/>
          <w:szCs w:val="22"/>
          <w:rPrChange w:id="416" w:author="Brass, Irina" w:date="2022-02-12T10:13:00Z">
            <w:rPr/>
          </w:rPrChange>
        </w:rPr>
        <w:t xml:space="preserve"> </w:t>
      </w:r>
      <w:del w:id="417" w:author="Brass, Irina" w:date="2022-02-12T13:10:00Z">
        <w:r w:rsidRPr="00F91071" w:rsidDel="0035377F">
          <w:rPr>
            <w:rFonts w:ascii="Arial" w:hAnsi="Arial" w:cs="Arial"/>
            <w:sz w:val="22"/>
            <w:szCs w:val="22"/>
            <w:rPrChange w:id="418" w:author="Brass, Irina" w:date="2022-02-12T10:13:00Z">
              <w:rPr/>
            </w:rPrChange>
          </w:rPr>
          <w:delText xml:space="preserve">group </w:delText>
        </w:r>
      </w:del>
      <w:r w:rsidRPr="00F91071">
        <w:rPr>
          <w:rFonts w:ascii="Arial" w:hAnsi="Arial" w:cs="Arial"/>
          <w:sz w:val="22"/>
          <w:szCs w:val="22"/>
          <w:rPrChange w:id="419" w:author="Brass, Irina" w:date="2022-02-12T10:13:00Z">
            <w:rPr/>
          </w:rPrChange>
        </w:rPr>
        <w:t xml:space="preserve">projects. In addition to relationships with law enforcement, I have extensive </w:t>
      </w:r>
      <w:del w:id="420" w:author="Brass, Irina" w:date="2022-02-12T12:37:00Z">
        <w:r w:rsidRPr="00F91071" w:rsidDel="003C5CEB">
          <w:rPr>
            <w:rFonts w:ascii="Arial" w:hAnsi="Arial" w:cs="Arial"/>
            <w:sz w:val="22"/>
            <w:szCs w:val="22"/>
            <w:rPrChange w:id="421" w:author="Brass, Irina" w:date="2022-02-12T10:13:00Z">
              <w:rPr/>
            </w:rPrChange>
          </w:rPr>
          <w:delText xml:space="preserve">relationships </w:delText>
        </w:r>
      </w:del>
      <w:ins w:id="422" w:author="Brass, Irina" w:date="2022-02-12T12:37:00Z">
        <w:r w:rsidR="003C5CEB">
          <w:rPr>
            <w:rFonts w:ascii="Arial" w:hAnsi="Arial" w:cs="Arial"/>
            <w:sz w:val="22"/>
            <w:szCs w:val="22"/>
          </w:rPr>
          <w:t>pa</w:t>
        </w:r>
      </w:ins>
      <w:ins w:id="423" w:author="Brass, Irina" w:date="2022-02-12T12:38:00Z">
        <w:r w:rsidR="003C5CEB">
          <w:rPr>
            <w:rFonts w:ascii="Arial" w:hAnsi="Arial" w:cs="Arial"/>
            <w:sz w:val="22"/>
            <w:szCs w:val="22"/>
          </w:rPr>
          <w:t>rtnerships</w:t>
        </w:r>
      </w:ins>
      <w:ins w:id="424" w:author="Brass, Irina" w:date="2022-02-12T12:37:00Z">
        <w:r w:rsidR="003C5CEB" w:rsidRPr="00F91071">
          <w:rPr>
            <w:rFonts w:ascii="Arial" w:hAnsi="Arial" w:cs="Arial"/>
            <w:sz w:val="22"/>
            <w:szCs w:val="22"/>
            <w:rPrChange w:id="425" w:author="Brass, Irina" w:date="2022-02-12T10:13:00Z">
              <w:rPr/>
            </w:rPrChange>
          </w:rPr>
          <w:t xml:space="preserve"> </w:t>
        </w:r>
      </w:ins>
      <w:r w:rsidRPr="00F91071">
        <w:rPr>
          <w:rFonts w:ascii="Arial" w:hAnsi="Arial" w:cs="Arial"/>
          <w:sz w:val="22"/>
          <w:szCs w:val="22"/>
          <w:rPrChange w:id="426" w:author="Brass, Irina" w:date="2022-02-12T10:13:00Z">
            <w:rPr/>
          </w:rPrChange>
        </w:rPr>
        <w:t>with organizations such as the Cyber Defense Alliance (CDA</w:t>
      </w:r>
      <w:ins w:id="427" w:author="Brass, Irina" w:date="2022-02-12T12:39:00Z">
        <w:r w:rsidR="00E520E6">
          <w:rPr>
            <w:rFonts w:ascii="Arial" w:hAnsi="Arial" w:cs="Arial"/>
            <w:sz w:val="22"/>
            <w:szCs w:val="22"/>
          </w:rPr>
          <w:t xml:space="preserve">) </w:t>
        </w:r>
      </w:ins>
      <w:del w:id="428" w:author="Brass, Irina" w:date="2022-02-12T12:39:00Z">
        <w:r w:rsidRPr="00F91071" w:rsidDel="00E520E6">
          <w:rPr>
            <w:rFonts w:ascii="Arial" w:hAnsi="Arial" w:cs="Arial"/>
            <w:sz w:val="22"/>
            <w:szCs w:val="22"/>
            <w:rPrChange w:id="429" w:author="Brass, Irina" w:date="2022-02-12T10:13:00Z">
              <w:rPr/>
            </w:rPrChange>
          </w:rPr>
          <w:delText xml:space="preserve">, based in London) </w:delText>
        </w:r>
      </w:del>
      <w:r w:rsidRPr="00F91071">
        <w:rPr>
          <w:rFonts w:ascii="Arial" w:hAnsi="Arial" w:cs="Arial"/>
          <w:sz w:val="22"/>
          <w:szCs w:val="22"/>
          <w:rPrChange w:id="430" w:author="Brass, Irina" w:date="2022-02-12T10:13:00Z">
            <w:rPr/>
          </w:rPrChange>
        </w:rPr>
        <w:t xml:space="preserve">and the </w:t>
      </w:r>
      <w:r w:rsidRPr="00F91071">
        <w:rPr>
          <w:rFonts w:ascii="Arial" w:hAnsi="Arial" w:cs="Arial"/>
          <w:sz w:val="22"/>
          <w:szCs w:val="22"/>
          <w:rPrChange w:id="431" w:author="Brass, Irina" w:date="2022-02-12T10:13:00Z">
            <w:rPr/>
          </w:rPrChange>
        </w:rPr>
        <w:fldChar w:fldCharType="begin"/>
      </w:r>
      <w:r w:rsidRPr="00F91071">
        <w:rPr>
          <w:rFonts w:ascii="Arial" w:hAnsi="Arial" w:cs="Arial"/>
          <w:sz w:val="22"/>
          <w:szCs w:val="22"/>
          <w:rPrChange w:id="432" w:author="Brass, Irina" w:date="2022-02-12T10:13:00Z">
            <w:rPr/>
          </w:rPrChange>
        </w:rPr>
        <w:instrText xml:space="preserve"> HYPERLINK "https://www.globalcyberalliance.org/" \h </w:instrText>
      </w:r>
      <w:r w:rsidRPr="00F91071">
        <w:rPr>
          <w:rFonts w:ascii="Arial" w:hAnsi="Arial" w:cs="Arial"/>
          <w:sz w:val="22"/>
          <w:szCs w:val="22"/>
          <w:rPrChange w:id="433" w:author="Brass, Irina" w:date="2022-02-12T10:13:00Z">
            <w:rPr>
              <w:rStyle w:val="Hyperlink"/>
            </w:rPr>
          </w:rPrChange>
        </w:rPr>
        <w:fldChar w:fldCharType="separate"/>
      </w:r>
      <w:r w:rsidRPr="00F91071">
        <w:rPr>
          <w:rStyle w:val="Hyperlink"/>
          <w:rFonts w:ascii="Arial" w:hAnsi="Arial" w:cs="Arial"/>
          <w:sz w:val="22"/>
          <w:szCs w:val="22"/>
          <w:rPrChange w:id="434" w:author="Brass, Irina" w:date="2022-02-12T10:13:00Z">
            <w:rPr>
              <w:rStyle w:val="Hyperlink"/>
            </w:rPr>
          </w:rPrChange>
        </w:rPr>
        <w:t>Global Cyber Alliance</w:t>
      </w:r>
      <w:r w:rsidRPr="00F91071">
        <w:rPr>
          <w:rStyle w:val="Hyperlink"/>
          <w:rFonts w:ascii="Arial" w:hAnsi="Arial" w:cs="Arial"/>
          <w:sz w:val="22"/>
          <w:szCs w:val="22"/>
          <w:rPrChange w:id="435" w:author="Brass, Irina" w:date="2022-02-12T10:13:00Z">
            <w:rPr>
              <w:rStyle w:val="Hyperlink"/>
            </w:rPr>
          </w:rPrChange>
        </w:rPr>
        <w:fldChar w:fldCharType="end"/>
      </w:r>
      <w:r w:rsidRPr="00F91071">
        <w:rPr>
          <w:rFonts w:ascii="Arial" w:hAnsi="Arial" w:cs="Arial"/>
          <w:sz w:val="22"/>
          <w:szCs w:val="22"/>
          <w:rPrChange w:id="436" w:author="Brass, Irina" w:date="2022-02-12T10:13:00Z">
            <w:rPr/>
          </w:rPrChange>
        </w:rPr>
        <w:t xml:space="preserve"> (GCA</w:t>
      </w:r>
      <w:ins w:id="437" w:author="Brass, Irina" w:date="2022-02-12T12:38:00Z">
        <w:r w:rsidR="003C5CEB">
          <w:rPr>
            <w:rFonts w:ascii="Arial" w:hAnsi="Arial" w:cs="Arial"/>
            <w:sz w:val="22"/>
            <w:szCs w:val="22"/>
          </w:rPr>
          <w:t>)</w:t>
        </w:r>
      </w:ins>
      <w:r w:rsidRPr="00F91071">
        <w:rPr>
          <w:rFonts w:ascii="Arial" w:hAnsi="Arial" w:cs="Arial"/>
          <w:sz w:val="22"/>
          <w:szCs w:val="22"/>
          <w:rPrChange w:id="438" w:author="Brass, Irina" w:date="2022-02-12T10:13:00Z">
            <w:rPr/>
          </w:rPrChange>
        </w:rPr>
        <w:t>,</w:t>
      </w:r>
      <w:ins w:id="439" w:author="Brass, Irina" w:date="2022-02-12T12:38:00Z">
        <w:r w:rsidR="003C5CEB">
          <w:rPr>
            <w:rFonts w:ascii="Arial" w:hAnsi="Arial" w:cs="Arial"/>
            <w:sz w:val="22"/>
            <w:szCs w:val="22"/>
          </w:rPr>
          <w:t xml:space="preserve"> both based in London,</w:t>
        </w:r>
      </w:ins>
      <w:r w:rsidRPr="00F91071">
        <w:rPr>
          <w:rFonts w:ascii="Arial" w:hAnsi="Arial" w:cs="Arial"/>
          <w:sz w:val="22"/>
          <w:szCs w:val="22"/>
          <w:rPrChange w:id="440" w:author="Brass, Irina" w:date="2022-02-12T10:13:00Z">
            <w:rPr/>
          </w:rPrChange>
        </w:rPr>
        <w:t xml:space="preserve"> </w:t>
      </w:r>
      <w:del w:id="441" w:author="Brass, Irina" w:date="2022-02-12T12:38:00Z">
        <w:r w:rsidRPr="00F91071" w:rsidDel="003C5CEB">
          <w:rPr>
            <w:rFonts w:ascii="Arial" w:hAnsi="Arial" w:cs="Arial"/>
            <w:sz w:val="22"/>
            <w:szCs w:val="22"/>
            <w:rPrChange w:id="442" w:author="Brass, Irina" w:date="2022-02-12T10:13:00Z">
              <w:rPr/>
            </w:rPrChange>
          </w:rPr>
          <w:delText xml:space="preserve">offices in London) </w:delText>
        </w:r>
      </w:del>
      <w:r w:rsidRPr="00F91071">
        <w:rPr>
          <w:rFonts w:ascii="Arial" w:hAnsi="Arial" w:cs="Arial"/>
          <w:sz w:val="22"/>
          <w:szCs w:val="22"/>
          <w:rPrChange w:id="443" w:author="Brass, Irina" w:date="2022-02-12T10:13:00Z">
            <w:rPr/>
          </w:rPrChange>
        </w:rPr>
        <w:t>that would be excellent partners for MPA group projects i</w:t>
      </w:r>
      <w:ins w:id="444" w:author="Brass, Irina" w:date="2022-02-12T12:39:00Z">
        <w:r w:rsidR="00E520E6">
          <w:rPr>
            <w:rFonts w:ascii="Arial" w:hAnsi="Arial" w:cs="Arial"/>
            <w:sz w:val="22"/>
            <w:szCs w:val="22"/>
          </w:rPr>
          <w:t>n digital technologies and policy</w:t>
        </w:r>
      </w:ins>
      <w:del w:id="445" w:author="Brass, Irina" w:date="2022-02-12T12:39:00Z">
        <w:r w:rsidRPr="00F91071" w:rsidDel="00E520E6">
          <w:rPr>
            <w:rFonts w:ascii="Arial" w:hAnsi="Arial" w:cs="Arial"/>
            <w:sz w:val="22"/>
            <w:szCs w:val="22"/>
            <w:rPrChange w:id="446" w:author="Brass, Irina" w:date="2022-02-12T10:13:00Z">
              <w:rPr/>
            </w:rPrChange>
          </w:rPr>
          <w:delText xml:space="preserve">n the </w:delText>
        </w:r>
      </w:del>
      <w:del w:id="447" w:author="Brass, Irina" w:date="2022-02-12T12:38:00Z">
        <w:r w:rsidRPr="00F91071" w:rsidDel="003C5CEB">
          <w:rPr>
            <w:rFonts w:ascii="Arial" w:hAnsi="Arial" w:cs="Arial"/>
            <w:sz w:val="22"/>
            <w:szCs w:val="22"/>
            <w:rPrChange w:id="448" w:author="Brass, Irina" w:date="2022-02-12T10:13:00Z">
              <w:rPr/>
            </w:rPrChange>
          </w:rPr>
          <w:delText>Digital Route</w:delText>
        </w:r>
      </w:del>
      <w:r w:rsidRPr="00F91071">
        <w:rPr>
          <w:rFonts w:ascii="Arial" w:hAnsi="Arial" w:cs="Arial"/>
          <w:sz w:val="22"/>
          <w:szCs w:val="22"/>
          <w:rPrChange w:id="449" w:author="Brass, Irina" w:date="2022-02-12T10:13:00Z">
            <w:rPr/>
          </w:rPrChange>
        </w:rPr>
        <w:t xml:space="preserve">. </w:t>
      </w:r>
    </w:p>
    <w:p w14:paraId="0514AEE5" w14:textId="58E5AA1C" w:rsidR="006F2457" w:rsidRPr="00F91071" w:rsidRDefault="00007F08" w:rsidP="00F91071">
      <w:pPr>
        <w:pStyle w:val="BodyText"/>
        <w:spacing w:before="120" w:line="312" w:lineRule="auto"/>
        <w:rPr>
          <w:rFonts w:ascii="Arial" w:hAnsi="Arial" w:cs="Arial"/>
          <w:sz w:val="22"/>
          <w:szCs w:val="22"/>
          <w:rPrChange w:id="450" w:author="Brass, Irina" w:date="2022-02-12T10:13:00Z">
            <w:rPr/>
          </w:rPrChange>
        </w:rPr>
      </w:pPr>
      <w:r w:rsidRPr="00F91071">
        <w:rPr>
          <w:rFonts w:ascii="Arial" w:hAnsi="Arial" w:cs="Arial"/>
          <w:sz w:val="22"/>
          <w:szCs w:val="22"/>
          <w:rPrChange w:id="451" w:author="Brass, Irina" w:date="2022-02-12T10:13:00Z">
            <w:rPr/>
          </w:rPrChange>
        </w:rPr>
        <w:t xml:space="preserve">I also have substantive experience with the broader dynamics of technology and policy </w:t>
      </w:r>
      <w:ins w:id="452" w:author="Brass, Irina" w:date="2022-02-12T12:43:00Z">
        <w:r w:rsidR="00E520E6">
          <w:rPr>
            <w:rFonts w:ascii="Arial" w:hAnsi="Arial" w:cs="Arial"/>
            <w:sz w:val="22"/>
            <w:szCs w:val="22"/>
          </w:rPr>
          <w:t xml:space="preserve">higher </w:t>
        </w:r>
      </w:ins>
      <w:ins w:id="453" w:author="Brass, Irina" w:date="2022-02-12T12:40:00Z">
        <w:r w:rsidR="00E520E6">
          <w:rPr>
            <w:rFonts w:ascii="Arial" w:hAnsi="Arial" w:cs="Arial"/>
            <w:sz w:val="22"/>
            <w:szCs w:val="22"/>
          </w:rPr>
          <w:t xml:space="preserve">education </w:t>
        </w:r>
      </w:ins>
      <w:proofErr w:type="spellStart"/>
      <w:r w:rsidRPr="00F91071">
        <w:rPr>
          <w:rFonts w:ascii="Arial" w:hAnsi="Arial" w:cs="Arial"/>
          <w:sz w:val="22"/>
          <w:szCs w:val="22"/>
          <w:rPrChange w:id="454" w:author="Brass, Irina" w:date="2022-02-12T10:13:00Z">
            <w:rPr/>
          </w:rPrChange>
        </w:rPr>
        <w:t>programmes</w:t>
      </w:r>
      <w:proofErr w:type="spellEnd"/>
      <w:ins w:id="455" w:author="Brass, Irina" w:date="2022-02-12T12:40:00Z">
        <w:r w:rsidR="00E520E6">
          <w:rPr>
            <w:rFonts w:ascii="Arial" w:hAnsi="Arial" w:cs="Arial"/>
            <w:sz w:val="22"/>
            <w:szCs w:val="22"/>
          </w:rPr>
          <w:t>.</w:t>
        </w:r>
      </w:ins>
      <w:del w:id="456" w:author="Brass, Irina" w:date="2022-02-12T12:40:00Z">
        <w:r w:rsidRPr="00F91071" w:rsidDel="00E520E6">
          <w:rPr>
            <w:rFonts w:ascii="Arial" w:hAnsi="Arial" w:cs="Arial"/>
            <w:sz w:val="22"/>
            <w:szCs w:val="22"/>
            <w:rPrChange w:id="457" w:author="Brass, Irina" w:date="2022-02-12T10:13:00Z">
              <w:rPr/>
            </w:rPrChange>
          </w:rPr>
          <w:delText>:</w:delText>
        </w:r>
      </w:del>
      <w:r w:rsidRPr="00F91071">
        <w:rPr>
          <w:rFonts w:ascii="Arial" w:hAnsi="Arial" w:cs="Arial"/>
          <w:sz w:val="22"/>
          <w:szCs w:val="22"/>
          <w:rPrChange w:id="458" w:author="Brass, Irina" w:date="2022-02-12T10:13:00Z">
            <w:rPr/>
          </w:rPrChange>
        </w:rPr>
        <w:t xml:space="preserve"> I have recently joined the advisory board for the Program on Emerging Technologies (</w:t>
      </w:r>
      <w:proofErr w:type="spellStart"/>
      <w:r w:rsidRPr="00F91071">
        <w:rPr>
          <w:rFonts w:ascii="Arial" w:hAnsi="Arial" w:cs="Arial"/>
          <w:sz w:val="22"/>
          <w:szCs w:val="22"/>
          <w:rPrChange w:id="459" w:author="Brass, Irina" w:date="2022-02-12T10:13:00Z">
            <w:rPr/>
          </w:rPrChange>
        </w:rPr>
        <w:t>PoET</w:t>
      </w:r>
      <w:proofErr w:type="spellEnd"/>
      <w:r w:rsidRPr="00F91071">
        <w:rPr>
          <w:rFonts w:ascii="Arial" w:hAnsi="Arial" w:cs="Arial"/>
          <w:sz w:val="22"/>
          <w:szCs w:val="22"/>
          <w:rPrChange w:id="460" w:author="Brass, Irina" w:date="2022-02-12T10:13:00Z">
            <w:rPr/>
          </w:rPrChange>
        </w:rPr>
        <w:t>) hosted by MIT’s Political Science Department,</w:t>
      </w:r>
      <w:ins w:id="461" w:author="Brass, Irina" w:date="2022-02-12T12:41:00Z">
        <w:r w:rsidR="00E520E6">
          <w:rPr>
            <w:rFonts w:ascii="Arial" w:hAnsi="Arial" w:cs="Arial"/>
            <w:sz w:val="22"/>
            <w:szCs w:val="22"/>
          </w:rPr>
          <w:t xml:space="preserve"> and</w:t>
        </w:r>
      </w:ins>
      <w:r w:rsidRPr="00F91071">
        <w:rPr>
          <w:rFonts w:ascii="Arial" w:hAnsi="Arial" w:cs="Arial"/>
          <w:sz w:val="22"/>
          <w:szCs w:val="22"/>
          <w:rPrChange w:id="462" w:author="Brass, Irina" w:date="2022-02-12T10:13:00Z">
            <w:rPr/>
          </w:rPrChange>
        </w:rPr>
        <w:t xml:space="preserve"> I have participated in and helped coordinate the </w:t>
      </w:r>
      <w:r w:rsidRPr="00F91071">
        <w:rPr>
          <w:rFonts w:ascii="Arial" w:hAnsi="Arial" w:cs="Arial"/>
          <w:sz w:val="22"/>
          <w:szCs w:val="22"/>
          <w:rPrChange w:id="463" w:author="Brass, Irina" w:date="2022-02-12T10:13:00Z">
            <w:rPr/>
          </w:rPrChange>
        </w:rPr>
        <w:fldChar w:fldCharType="begin"/>
      </w:r>
      <w:r w:rsidRPr="00F91071">
        <w:rPr>
          <w:rFonts w:ascii="Arial" w:hAnsi="Arial" w:cs="Arial"/>
          <w:sz w:val="22"/>
          <w:szCs w:val="22"/>
          <w:rPrChange w:id="464" w:author="Brass, Irina" w:date="2022-02-12T10:13:00Z">
            <w:rPr/>
          </w:rPrChange>
        </w:rPr>
        <w:instrText xml:space="preserve"> HYPERLINK "https://www.tudelft.nl/en/tpm/about-the-faculty/organisation-chart-facts-figures/mission" \h </w:instrText>
      </w:r>
      <w:r w:rsidRPr="00F91071">
        <w:rPr>
          <w:rFonts w:ascii="Arial" w:hAnsi="Arial" w:cs="Arial"/>
          <w:sz w:val="22"/>
          <w:szCs w:val="22"/>
          <w:rPrChange w:id="465" w:author="Brass, Irina" w:date="2022-02-12T10:13:00Z">
            <w:rPr>
              <w:rStyle w:val="Hyperlink"/>
            </w:rPr>
          </w:rPrChange>
        </w:rPr>
        <w:fldChar w:fldCharType="separate"/>
      </w:r>
      <w:r w:rsidRPr="00F91071">
        <w:rPr>
          <w:rStyle w:val="Hyperlink"/>
          <w:rFonts w:ascii="Arial" w:hAnsi="Arial" w:cs="Arial"/>
          <w:sz w:val="22"/>
          <w:szCs w:val="22"/>
          <w:rPrChange w:id="466" w:author="Brass, Irina" w:date="2022-02-12T10:13:00Z">
            <w:rPr>
              <w:rStyle w:val="Hyperlink"/>
            </w:rPr>
          </w:rPrChange>
        </w:rPr>
        <w:t>Technology, Management, and Policy Consortium for graduate research into technology and policy</w:t>
      </w:r>
      <w:r w:rsidRPr="00F91071">
        <w:rPr>
          <w:rStyle w:val="Hyperlink"/>
          <w:rFonts w:ascii="Arial" w:hAnsi="Arial" w:cs="Arial"/>
          <w:sz w:val="22"/>
          <w:szCs w:val="22"/>
          <w:rPrChange w:id="467" w:author="Brass, Irina" w:date="2022-02-12T10:13:00Z">
            <w:rPr>
              <w:rStyle w:val="Hyperlink"/>
            </w:rPr>
          </w:rPrChange>
        </w:rPr>
        <w:fldChar w:fldCharType="end"/>
      </w:r>
      <w:ins w:id="468" w:author="Brass, Irina" w:date="2022-02-12T12:41:00Z">
        <w:r w:rsidR="00E520E6">
          <w:rPr>
            <w:rStyle w:val="Hyperlink"/>
            <w:rFonts w:ascii="Arial" w:hAnsi="Arial" w:cs="Arial"/>
            <w:sz w:val="22"/>
            <w:szCs w:val="22"/>
          </w:rPr>
          <w:t xml:space="preserve">. </w:t>
        </w:r>
      </w:ins>
      <w:del w:id="469" w:author="Brass, Irina" w:date="2022-02-12T12:41:00Z">
        <w:r w:rsidRPr="00F91071" w:rsidDel="00E520E6">
          <w:rPr>
            <w:rFonts w:ascii="Arial" w:hAnsi="Arial" w:cs="Arial"/>
            <w:sz w:val="22"/>
            <w:szCs w:val="22"/>
            <w:rPrChange w:id="470" w:author="Brass, Irina" w:date="2022-02-12T10:13:00Z">
              <w:rPr/>
            </w:rPrChange>
          </w:rPr>
          <w:delText>, and, th</w:delText>
        </w:r>
      </w:del>
      <w:del w:id="471" w:author="Brass, Irina" w:date="2022-02-12T12:43:00Z">
        <w:r w:rsidRPr="00F91071" w:rsidDel="00E520E6">
          <w:rPr>
            <w:rFonts w:ascii="Arial" w:hAnsi="Arial" w:cs="Arial"/>
            <w:sz w:val="22"/>
            <w:szCs w:val="22"/>
            <w:rPrChange w:id="472" w:author="Brass, Irina" w:date="2022-02-12T10:13:00Z">
              <w:rPr/>
            </w:rPrChange>
          </w:rPr>
          <w:delText xml:space="preserve">rough these experiences, </w:delText>
        </w:r>
      </w:del>
      <w:r w:rsidRPr="00F91071">
        <w:rPr>
          <w:rFonts w:ascii="Arial" w:hAnsi="Arial" w:cs="Arial"/>
          <w:sz w:val="22"/>
          <w:szCs w:val="22"/>
          <w:rPrChange w:id="473" w:author="Brass, Irina" w:date="2022-02-12T10:13:00Z">
            <w:rPr/>
          </w:rPrChange>
        </w:rPr>
        <w:t>I have</w:t>
      </w:r>
      <w:ins w:id="474" w:author="Brass, Irina" w:date="2022-02-12T12:43:00Z">
        <w:r w:rsidR="00E520E6">
          <w:rPr>
            <w:rFonts w:ascii="Arial" w:hAnsi="Arial" w:cs="Arial"/>
            <w:sz w:val="22"/>
            <w:szCs w:val="22"/>
          </w:rPr>
          <w:t xml:space="preserve"> also</w:t>
        </w:r>
      </w:ins>
      <w:r w:rsidRPr="00F91071">
        <w:rPr>
          <w:rFonts w:ascii="Arial" w:hAnsi="Arial" w:cs="Arial"/>
          <w:sz w:val="22"/>
          <w:szCs w:val="22"/>
          <w:rPrChange w:id="475" w:author="Brass, Irina" w:date="2022-02-12T10:13:00Z">
            <w:rPr/>
          </w:rPrChange>
        </w:rPr>
        <w:t xml:space="preserve"> learned about the diverse approaches to technology and policy education</w:t>
      </w:r>
      <w:ins w:id="476" w:author="Brass, Irina" w:date="2022-02-12T12:42:00Z">
        <w:r w:rsidR="00E520E6">
          <w:rPr>
            <w:rFonts w:ascii="Arial" w:hAnsi="Arial" w:cs="Arial"/>
            <w:sz w:val="22"/>
            <w:szCs w:val="22"/>
          </w:rPr>
          <w:t xml:space="preserve">, by engaging with </w:t>
        </w:r>
      </w:ins>
      <w:del w:id="477" w:author="Brass, Irina" w:date="2022-02-12T12:42:00Z">
        <w:r w:rsidRPr="00F91071" w:rsidDel="00E520E6">
          <w:rPr>
            <w:rFonts w:ascii="Arial" w:hAnsi="Arial" w:cs="Arial"/>
            <w:sz w:val="22"/>
            <w:szCs w:val="22"/>
            <w:rPrChange w:id="478" w:author="Brass, Irina" w:date="2022-02-12T10:13:00Z">
              <w:rPr/>
            </w:rPrChange>
          </w:rPr>
          <w:delText xml:space="preserve"> through engagement with </w:delText>
        </w:r>
      </w:del>
      <w:del w:id="479" w:author="Brass, Irina" w:date="2022-02-12T12:46:00Z">
        <w:r w:rsidRPr="00F91071" w:rsidDel="00B014E1">
          <w:rPr>
            <w:rFonts w:ascii="Arial" w:hAnsi="Arial" w:cs="Arial"/>
            <w:sz w:val="22"/>
            <w:szCs w:val="22"/>
            <w:rPrChange w:id="480" w:author="Brass, Irina" w:date="2022-02-12T10:13:00Z">
              <w:rPr/>
            </w:rPrChange>
          </w:rPr>
          <w:delText>STEaP</w:delText>
        </w:r>
      </w:del>
      <w:del w:id="481" w:author="Brass, Irina" w:date="2022-02-12T12:42:00Z">
        <w:r w:rsidRPr="00F91071" w:rsidDel="00E520E6">
          <w:rPr>
            <w:rFonts w:ascii="Arial" w:hAnsi="Arial" w:cs="Arial"/>
            <w:sz w:val="22"/>
            <w:szCs w:val="22"/>
            <w:rPrChange w:id="482" w:author="Brass, Irina" w:date="2022-02-12T10:13:00Z">
              <w:rPr/>
            </w:rPrChange>
          </w:rPr>
          <w:delText>P’s</w:delText>
        </w:r>
      </w:del>
      <w:del w:id="483" w:author="Brass, Irina" w:date="2022-02-12T12:46:00Z">
        <w:r w:rsidRPr="00F91071" w:rsidDel="00B014E1">
          <w:rPr>
            <w:rFonts w:ascii="Arial" w:hAnsi="Arial" w:cs="Arial"/>
            <w:sz w:val="22"/>
            <w:szCs w:val="22"/>
            <w:rPrChange w:id="484" w:author="Brass, Irina" w:date="2022-02-12T10:13:00Z">
              <w:rPr/>
            </w:rPrChange>
          </w:rPr>
          <w:delText xml:space="preserve"> sibling </w:delText>
        </w:r>
      </w:del>
      <w:proofErr w:type="spellStart"/>
      <w:r w:rsidRPr="00F91071">
        <w:rPr>
          <w:rFonts w:ascii="Arial" w:hAnsi="Arial" w:cs="Arial"/>
          <w:sz w:val="22"/>
          <w:szCs w:val="22"/>
          <w:rPrChange w:id="485" w:author="Brass, Irina" w:date="2022-02-12T10:13:00Z">
            <w:rPr/>
          </w:rPrChange>
        </w:rPr>
        <w:t>programmes</w:t>
      </w:r>
      <w:proofErr w:type="spellEnd"/>
      <w:r w:rsidRPr="00F91071">
        <w:rPr>
          <w:rFonts w:ascii="Arial" w:hAnsi="Arial" w:cs="Arial"/>
          <w:sz w:val="22"/>
          <w:szCs w:val="22"/>
          <w:rPrChange w:id="486" w:author="Brass, Irina" w:date="2022-02-12T10:13:00Z">
            <w:rPr/>
          </w:rPrChange>
        </w:rPr>
        <w:t xml:space="preserve"> such as Engineering and Public Policy (EPP) at Carnegie Melon University and the Department of Technology, Policy and Management at TU Delft.</w:t>
      </w:r>
      <w:ins w:id="487" w:author="Brass, Irina" w:date="2022-02-12T12:43:00Z">
        <w:r w:rsidR="00E520E6">
          <w:rPr>
            <w:rFonts w:ascii="Arial" w:hAnsi="Arial" w:cs="Arial"/>
            <w:sz w:val="22"/>
            <w:szCs w:val="22"/>
          </w:rPr>
          <w:t xml:space="preserve"> Thro</w:t>
        </w:r>
        <w:r w:rsidR="00165D2F">
          <w:rPr>
            <w:rFonts w:ascii="Arial" w:hAnsi="Arial" w:cs="Arial"/>
            <w:sz w:val="22"/>
            <w:szCs w:val="22"/>
          </w:rPr>
          <w:t>ugh th</w:t>
        </w:r>
      </w:ins>
      <w:ins w:id="488" w:author="Brass, Irina" w:date="2022-02-12T12:44:00Z">
        <w:r w:rsidR="00165D2F">
          <w:rPr>
            <w:rFonts w:ascii="Arial" w:hAnsi="Arial" w:cs="Arial"/>
            <w:sz w:val="22"/>
            <w:szCs w:val="22"/>
          </w:rPr>
          <w:t>e</w:t>
        </w:r>
      </w:ins>
      <w:ins w:id="489" w:author="Brass, Irina" w:date="2022-02-12T12:43:00Z">
        <w:r w:rsidR="00165D2F">
          <w:rPr>
            <w:rFonts w:ascii="Arial" w:hAnsi="Arial" w:cs="Arial"/>
            <w:sz w:val="22"/>
            <w:szCs w:val="22"/>
          </w:rPr>
          <w:t>se experi</w:t>
        </w:r>
      </w:ins>
      <w:ins w:id="490" w:author="Brass, Irina" w:date="2022-02-12T12:44:00Z">
        <w:r w:rsidR="00165D2F">
          <w:rPr>
            <w:rFonts w:ascii="Arial" w:hAnsi="Arial" w:cs="Arial"/>
            <w:sz w:val="22"/>
            <w:szCs w:val="22"/>
          </w:rPr>
          <w:t xml:space="preserve">ences, I </w:t>
        </w:r>
      </w:ins>
      <w:ins w:id="491" w:author="Brass, Irina" w:date="2022-02-12T12:47:00Z">
        <w:r w:rsidR="00B014E1">
          <w:rPr>
            <w:rFonts w:ascii="Arial" w:hAnsi="Arial" w:cs="Arial"/>
            <w:sz w:val="22"/>
            <w:szCs w:val="22"/>
          </w:rPr>
          <w:t>hope to</w:t>
        </w:r>
      </w:ins>
      <w:ins w:id="492" w:author="Brass, Irina" w:date="2022-02-12T12:44:00Z">
        <w:r w:rsidR="00165D2F">
          <w:rPr>
            <w:rFonts w:ascii="Arial" w:hAnsi="Arial" w:cs="Arial"/>
            <w:sz w:val="22"/>
            <w:szCs w:val="22"/>
          </w:rPr>
          <w:t xml:space="preserve"> establish ties</w:t>
        </w:r>
      </w:ins>
      <w:ins w:id="493" w:author="Brass, Irina" w:date="2022-02-12T12:45:00Z">
        <w:r w:rsidR="00165D2F">
          <w:rPr>
            <w:rFonts w:ascii="Arial" w:hAnsi="Arial" w:cs="Arial"/>
            <w:sz w:val="22"/>
            <w:szCs w:val="22"/>
          </w:rPr>
          <w:t xml:space="preserve"> and collaborations</w:t>
        </w:r>
      </w:ins>
      <w:ins w:id="494" w:author="Brass, Irina" w:date="2022-02-12T12:44:00Z">
        <w:r w:rsidR="00165D2F">
          <w:rPr>
            <w:rFonts w:ascii="Arial" w:hAnsi="Arial" w:cs="Arial"/>
            <w:sz w:val="22"/>
            <w:szCs w:val="22"/>
          </w:rPr>
          <w:t xml:space="preserve"> with </w:t>
        </w:r>
        <w:proofErr w:type="spellStart"/>
        <w:r w:rsidR="00165D2F">
          <w:rPr>
            <w:rFonts w:ascii="Arial" w:hAnsi="Arial" w:cs="Arial"/>
            <w:sz w:val="22"/>
            <w:szCs w:val="22"/>
          </w:rPr>
          <w:t>STEa</w:t>
        </w:r>
      </w:ins>
      <w:ins w:id="495" w:author="Brass, Irina" w:date="2022-02-12T12:45:00Z">
        <w:r w:rsidR="00165D2F">
          <w:rPr>
            <w:rFonts w:ascii="Arial" w:hAnsi="Arial" w:cs="Arial"/>
            <w:sz w:val="22"/>
            <w:szCs w:val="22"/>
          </w:rPr>
          <w:t>PP’s</w:t>
        </w:r>
        <w:proofErr w:type="spellEnd"/>
        <w:r w:rsidR="00165D2F">
          <w:rPr>
            <w:rFonts w:ascii="Arial" w:hAnsi="Arial" w:cs="Arial"/>
            <w:sz w:val="22"/>
            <w:szCs w:val="22"/>
          </w:rPr>
          <w:t xml:space="preserve"> sibling </w:t>
        </w:r>
        <w:proofErr w:type="spellStart"/>
        <w:r w:rsidR="00165D2F">
          <w:rPr>
            <w:rFonts w:ascii="Arial" w:hAnsi="Arial" w:cs="Arial"/>
            <w:sz w:val="22"/>
            <w:szCs w:val="22"/>
          </w:rPr>
          <w:t>programmes</w:t>
        </w:r>
        <w:proofErr w:type="spellEnd"/>
        <w:r w:rsidR="00165D2F">
          <w:rPr>
            <w:rFonts w:ascii="Arial" w:hAnsi="Arial" w:cs="Arial"/>
            <w:sz w:val="22"/>
            <w:szCs w:val="22"/>
          </w:rPr>
          <w:t>, ensuring the department stays competitive and cu</w:t>
        </w:r>
      </w:ins>
      <w:ins w:id="496" w:author="Brass, Irina" w:date="2022-02-12T12:46:00Z">
        <w:r w:rsidR="00165D2F">
          <w:rPr>
            <w:rFonts w:ascii="Arial" w:hAnsi="Arial" w:cs="Arial"/>
            <w:sz w:val="22"/>
            <w:szCs w:val="22"/>
          </w:rPr>
          <w:t xml:space="preserve">tting edge in years to come. </w:t>
        </w:r>
      </w:ins>
      <w:ins w:id="497" w:author="Brass, Irina" w:date="2022-02-12T12:43:00Z">
        <w:r w:rsidR="00E520E6">
          <w:rPr>
            <w:rFonts w:ascii="Arial" w:hAnsi="Arial" w:cs="Arial"/>
            <w:sz w:val="22"/>
            <w:szCs w:val="22"/>
          </w:rPr>
          <w:t xml:space="preserve"> </w:t>
        </w:r>
      </w:ins>
    </w:p>
    <w:p w14:paraId="0586313B" w14:textId="7CB383FE" w:rsidR="006F2457" w:rsidRPr="00F91071" w:rsidRDefault="00007F08" w:rsidP="00F91071">
      <w:pPr>
        <w:pStyle w:val="BodyText"/>
        <w:spacing w:before="120" w:line="312" w:lineRule="auto"/>
        <w:rPr>
          <w:rFonts w:ascii="Arial" w:hAnsi="Arial" w:cs="Arial"/>
          <w:sz w:val="22"/>
          <w:szCs w:val="22"/>
          <w:rPrChange w:id="498" w:author="Brass, Irina" w:date="2022-02-12T10:13:00Z">
            <w:rPr/>
          </w:rPrChange>
        </w:rPr>
      </w:pPr>
      <w:r w:rsidRPr="00F91071">
        <w:rPr>
          <w:rFonts w:ascii="Arial" w:hAnsi="Arial" w:cs="Arial"/>
          <w:sz w:val="22"/>
          <w:szCs w:val="22"/>
          <w:rPrChange w:id="499" w:author="Brass, Irina" w:date="2022-02-12T10:13:00Z">
            <w:rPr/>
          </w:rPrChange>
        </w:rPr>
        <w:t>I am extremely excited at the prospect of bringing my ongoing research projects, teaching, access to expert networks, and engagement initiatives to</w:t>
      </w:r>
      <w:ins w:id="500" w:author="Brass, Irina" w:date="2022-02-12T12:46:00Z">
        <w:r w:rsidR="00165D2F">
          <w:rPr>
            <w:rFonts w:ascii="Arial" w:hAnsi="Arial" w:cs="Arial"/>
            <w:sz w:val="22"/>
            <w:szCs w:val="22"/>
          </w:rPr>
          <w:t xml:space="preserve"> UCL</w:t>
        </w:r>
      </w:ins>
      <w:r w:rsidRPr="00F91071">
        <w:rPr>
          <w:rFonts w:ascii="Arial" w:hAnsi="Arial" w:cs="Arial"/>
          <w:sz w:val="22"/>
          <w:szCs w:val="22"/>
          <w:rPrChange w:id="501" w:author="Brass, Irina" w:date="2022-02-12T10:13:00Z">
            <w:rPr/>
          </w:rPrChange>
        </w:rPr>
        <w:t xml:space="preserve"> </w:t>
      </w:r>
      <w:proofErr w:type="spellStart"/>
      <w:r w:rsidRPr="00F91071">
        <w:rPr>
          <w:rFonts w:ascii="Arial" w:hAnsi="Arial" w:cs="Arial"/>
          <w:sz w:val="22"/>
          <w:szCs w:val="22"/>
          <w:rPrChange w:id="502" w:author="Brass, Irina" w:date="2022-02-12T10:13:00Z">
            <w:rPr/>
          </w:rPrChange>
        </w:rPr>
        <w:t>STEaPP</w:t>
      </w:r>
      <w:proofErr w:type="spellEnd"/>
      <w:r w:rsidRPr="00F91071">
        <w:rPr>
          <w:rFonts w:ascii="Arial" w:hAnsi="Arial" w:cs="Arial"/>
          <w:sz w:val="22"/>
          <w:szCs w:val="22"/>
          <w:rPrChange w:id="503" w:author="Brass, Irina" w:date="2022-02-12T10:13:00Z">
            <w:rPr/>
          </w:rPrChange>
        </w:rPr>
        <w:t xml:space="preserve">. Please do not hesitate to contact me at </w:t>
      </w:r>
      <w:r w:rsidRPr="00F91071">
        <w:rPr>
          <w:rFonts w:ascii="Arial" w:hAnsi="Arial" w:cs="Arial"/>
          <w:sz w:val="22"/>
          <w:szCs w:val="22"/>
          <w:rPrChange w:id="504" w:author="Brass, Irina" w:date="2022-02-12T10:13:00Z">
            <w:rPr/>
          </w:rPrChange>
        </w:rPr>
        <w:fldChar w:fldCharType="begin"/>
      </w:r>
      <w:r w:rsidRPr="00F91071">
        <w:rPr>
          <w:rFonts w:ascii="Arial" w:hAnsi="Arial" w:cs="Arial"/>
          <w:sz w:val="22"/>
          <w:szCs w:val="22"/>
          <w:rPrChange w:id="505" w:author="Brass, Irina" w:date="2022-02-12T10:13:00Z">
            <w:rPr/>
          </w:rPrChange>
        </w:rPr>
        <w:instrText xml:space="preserve"> HYPERLINK "mailto:jesse.sowell@gmail.com" \h </w:instrText>
      </w:r>
      <w:r w:rsidRPr="00F91071">
        <w:rPr>
          <w:rFonts w:ascii="Arial" w:hAnsi="Arial" w:cs="Arial"/>
          <w:sz w:val="22"/>
          <w:szCs w:val="22"/>
          <w:rPrChange w:id="506" w:author="Brass, Irina" w:date="2022-02-12T10:13:00Z">
            <w:rPr>
              <w:rStyle w:val="Hyperlink"/>
            </w:rPr>
          </w:rPrChange>
        </w:rPr>
        <w:fldChar w:fldCharType="separate"/>
      </w:r>
      <w:r w:rsidRPr="00F91071">
        <w:rPr>
          <w:rStyle w:val="Hyperlink"/>
          <w:rFonts w:ascii="Arial" w:hAnsi="Arial" w:cs="Arial"/>
          <w:sz w:val="22"/>
          <w:szCs w:val="22"/>
          <w:rPrChange w:id="507" w:author="Brass, Irina" w:date="2022-02-12T10:13:00Z">
            <w:rPr>
              <w:rStyle w:val="Hyperlink"/>
            </w:rPr>
          </w:rPrChange>
        </w:rPr>
        <w:t>jesse.sowell@gmail.com</w:t>
      </w:r>
      <w:r w:rsidRPr="00F91071">
        <w:rPr>
          <w:rStyle w:val="Hyperlink"/>
          <w:rFonts w:ascii="Arial" w:hAnsi="Arial" w:cs="Arial"/>
          <w:sz w:val="22"/>
          <w:szCs w:val="22"/>
          <w:rPrChange w:id="508" w:author="Brass, Irina" w:date="2022-02-12T10:13:00Z">
            <w:rPr>
              <w:rStyle w:val="Hyperlink"/>
            </w:rPr>
          </w:rPrChange>
        </w:rPr>
        <w:fldChar w:fldCharType="end"/>
      </w:r>
      <w:r w:rsidRPr="00F91071">
        <w:rPr>
          <w:rFonts w:ascii="Arial" w:hAnsi="Arial" w:cs="Arial"/>
          <w:sz w:val="22"/>
          <w:szCs w:val="22"/>
          <w:rPrChange w:id="509" w:author="Brass, Irina" w:date="2022-02-12T10:13:00Z">
            <w:rPr/>
          </w:rPrChange>
        </w:rPr>
        <w:t xml:space="preserve"> or +1 517 214 1900 with any questions about this application. Thank you for your time and interest, I am looking forward to hearing from you.</w:t>
      </w:r>
    </w:p>
    <w:p w14:paraId="081B5417" w14:textId="77777777" w:rsidR="006F2457" w:rsidRPr="00F91071" w:rsidRDefault="00007F08" w:rsidP="00F91071">
      <w:pPr>
        <w:pStyle w:val="BodyText"/>
        <w:spacing w:before="120" w:line="312" w:lineRule="auto"/>
        <w:rPr>
          <w:rFonts w:ascii="Arial" w:hAnsi="Arial" w:cs="Arial"/>
          <w:sz w:val="22"/>
          <w:szCs w:val="22"/>
          <w:rPrChange w:id="510" w:author="Brass, Irina" w:date="2022-02-12T10:13:00Z">
            <w:rPr/>
          </w:rPrChange>
        </w:rPr>
      </w:pPr>
      <w:r w:rsidRPr="00F91071">
        <w:rPr>
          <w:rFonts w:ascii="Arial" w:hAnsi="Arial" w:cs="Arial"/>
          <w:sz w:val="22"/>
          <w:szCs w:val="22"/>
          <w:rPrChange w:id="511" w:author="Brass, Irina" w:date="2022-02-12T10:13:00Z">
            <w:rPr/>
          </w:rPrChange>
        </w:rPr>
        <w:t>Sincerely,</w:t>
      </w:r>
    </w:p>
    <w:sectPr w:rsidR="006F2457" w:rsidRPr="00F9107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1" w:author="Brass, Irina" w:date="2022-02-12T11:38:00Z" w:initials="BI">
    <w:p w14:paraId="175EC73C" w14:textId="058D4863" w:rsidR="00D332C0" w:rsidRDefault="00D332C0">
      <w:pPr>
        <w:pStyle w:val="CommentText"/>
      </w:pPr>
      <w:r>
        <w:rPr>
          <w:rStyle w:val="CommentReference"/>
        </w:rPr>
        <w:annotationRef/>
      </w:r>
      <w:r>
        <w:t xml:space="preserve">I would take this out as it is just too much for this intro. It also kind of repeats the points in the first paragraph. Move it in the body or delete entirely. </w:t>
      </w:r>
    </w:p>
  </w:comment>
  <w:comment w:id="226" w:author="Brass, Irina" w:date="2022-02-12T11:52:00Z" w:initials="BI">
    <w:p w14:paraId="55A4B340" w14:textId="4163C3F0" w:rsidR="00655F6A" w:rsidRDefault="00655F6A">
      <w:pPr>
        <w:pStyle w:val="CommentText"/>
      </w:pPr>
      <w:r>
        <w:rPr>
          <w:rStyle w:val="CommentReference"/>
        </w:rPr>
        <w:annotationRef/>
      </w:r>
      <w:r>
        <w:t xml:space="preserve">I think it’s too much detail for a cover letter. </w:t>
      </w:r>
    </w:p>
  </w:comment>
  <w:comment w:id="249" w:author="Brass, Irina" w:date="2022-02-12T11:57:00Z" w:initials="BI">
    <w:p w14:paraId="24D5CFC3" w14:textId="0C452B44" w:rsidR="00D74F7D" w:rsidRDefault="00D74F7D">
      <w:pPr>
        <w:pStyle w:val="CommentText"/>
      </w:pPr>
      <w:r>
        <w:rPr>
          <w:rStyle w:val="CommentReference"/>
        </w:rPr>
        <w:annotationRef/>
      </w:r>
      <w:r>
        <w:t xml:space="preserve">Please delete this! It is </w:t>
      </w:r>
      <w:proofErr w:type="gramStart"/>
      <w:r>
        <w:t>really awkward</w:t>
      </w:r>
      <w:proofErr w:type="gramEnd"/>
      <w:r>
        <w:t xml:space="preserve">! It gives me a twitch. You don’t do “science diplomacy”. You can explain in the text if you wish that this is a form of science diplomacy. You can get </w:t>
      </w:r>
      <w:r w:rsidR="000B2BFA">
        <w:t xml:space="preserve">in real trouble with this if people start grilling you and it looks like you mixed up your terms. I know Arthur mentioned it, but don’t put it as a sub-title. It needs contextualization.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5EC73C" w15:done="0"/>
  <w15:commentEx w15:paraId="55A4B340" w15:done="0"/>
  <w15:commentEx w15:paraId="24D5CF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21A9C" w16cex:dateUtc="2022-02-12T11:38:00Z"/>
  <w16cex:commentExtensible w16cex:durableId="25B21E04" w16cex:dateUtc="2022-02-12T11:52:00Z"/>
  <w16cex:commentExtensible w16cex:durableId="25B21F16" w16cex:dateUtc="2022-02-12T1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5EC73C" w16cid:durableId="25B21A9C"/>
  <w16cid:commentId w16cid:paraId="55A4B340" w16cid:durableId="25B21E04"/>
  <w16cid:commentId w16cid:paraId="24D5CFC3" w16cid:durableId="25B21F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9D347" w14:textId="77777777" w:rsidR="00D93150" w:rsidRDefault="00D93150">
      <w:pPr>
        <w:spacing w:after="0"/>
      </w:pPr>
      <w:r>
        <w:separator/>
      </w:r>
    </w:p>
  </w:endnote>
  <w:endnote w:type="continuationSeparator" w:id="0">
    <w:p w14:paraId="1FD74129" w14:textId="77777777" w:rsidR="00D93150" w:rsidRDefault="00D931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CC41F" w14:textId="77777777" w:rsidR="00D93150" w:rsidRDefault="00D93150">
      <w:r>
        <w:separator/>
      </w:r>
    </w:p>
  </w:footnote>
  <w:footnote w:type="continuationSeparator" w:id="0">
    <w:p w14:paraId="663BFA4B" w14:textId="77777777" w:rsidR="00D93150" w:rsidRDefault="00D93150">
      <w:r>
        <w:continuationSeparator/>
      </w:r>
    </w:p>
  </w:footnote>
  <w:footnote w:id="1">
    <w:p w14:paraId="1EBA35B6" w14:textId="77777777" w:rsidR="006F2457" w:rsidRDefault="00007F08">
      <w:pPr>
        <w:pStyle w:val="FootnoteText"/>
      </w:pPr>
      <w:r>
        <w:rPr>
          <w:rStyle w:val="FootnoteReference"/>
        </w:rPr>
        <w:footnoteRef/>
      </w:r>
      <w:r>
        <w:t xml:space="preserve"> Concentrations are similar to MPA routes in STEAPP. Our two-year masters requires students to complete two (optionally three) concentrations to graduate.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468A8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ass, Irina">
    <w15:presenceInfo w15:providerId="AD" w15:userId="S::ucqniio@ucl.ac.uk::7c992399-4887-445f-a492-9598b62a11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2457"/>
    <w:rsid w:val="00007F08"/>
    <w:rsid w:val="000161F1"/>
    <w:rsid w:val="00076066"/>
    <w:rsid w:val="0008149F"/>
    <w:rsid w:val="000B2BFA"/>
    <w:rsid w:val="000C0A23"/>
    <w:rsid w:val="00133C76"/>
    <w:rsid w:val="00165D2F"/>
    <w:rsid w:val="00184D1C"/>
    <w:rsid w:val="00233F07"/>
    <w:rsid w:val="00266567"/>
    <w:rsid w:val="002843A1"/>
    <w:rsid w:val="0035377F"/>
    <w:rsid w:val="003C5CEB"/>
    <w:rsid w:val="003E6A2E"/>
    <w:rsid w:val="00400BD8"/>
    <w:rsid w:val="00407688"/>
    <w:rsid w:val="00597B9F"/>
    <w:rsid w:val="005E18CC"/>
    <w:rsid w:val="005F4563"/>
    <w:rsid w:val="00655F6A"/>
    <w:rsid w:val="006E6AC3"/>
    <w:rsid w:val="006F2457"/>
    <w:rsid w:val="00764B04"/>
    <w:rsid w:val="007801BE"/>
    <w:rsid w:val="00780557"/>
    <w:rsid w:val="00780787"/>
    <w:rsid w:val="007A31D4"/>
    <w:rsid w:val="007A4016"/>
    <w:rsid w:val="008767FB"/>
    <w:rsid w:val="008F14AE"/>
    <w:rsid w:val="00A82F25"/>
    <w:rsid w:val="00A95151"/>
    <w:rsid w:val="00AA0422"/>
    <w:rsid w:val="00B014E1"/>
    <w:rsid w:val="00C41CCB"/>
    <w:rsid w:val="00D332C0"/>
    <w:rsid w:val="00D33AB0"/>
    <w:rsid w:val="00D740EA"/>
    <w:rsid w:val="00D74F7D"/>
    <w:rsid w:val="00D93150"/>
    <w:rsid w:val="00DF3C01"/>
    <w:rsid w:val="00E520E6"/>
    <w:rsid w:val="00F03335"/>
    <w:rsid w:val="00F9107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9EFCDD"/>
  <w15:docId w15:val="{CDAE6419-D78E-9F4B-9CFF-43F986FF7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Revision">
    <w:name w:val="Revision"/>
    <w:hidden/>
    <w:semiHidden/>
    <w:rsid w:val="00F91071"/>
    <w:pPr>
      <w:spacing w:after="0"/>
    </w:pPr>
  </w:style>
  <w:style w:type="character" w:styleId="UnresolvedMention">
    <w:name w:val="Unresolved Mention"/>
    <w:basedOn w:val="DefaultParagraphFont"/>
    <w:uiPriority w:val="99"/>
    <w:semiHidden/>
    <w:unhideWhenUsed/>
    <w:rsid w:val="00A82F25"/>
    <w:rPr>
      <w:color w:val="605E5C"/>
      <w:shd w:val="clear" w:color="auto" w:fill="E1DFDD"/>
    </w:rPr>
  </w:style>
  <w:style w:type="character" w:styleId="FollowedHyperlink">
    <w:name w:val="FollowedHyperlink"/>
    <w:basedOn w:val="DefaultParagraphFont"/>
    <w:semiHidden/>
    <w:unhideWhenUsed/>
    <w:rsid w:val="00A82F25"/>
    <w:rPr>
      <w:color w:val="800080" w:themeColor="followedHyperlink"/>
      <w:u w:val="single"/>
    </w:rPr>
  </w:style>
  <w:style w:type="character" w:styleId="CommentReference">
    <w:name w:val="annotation reference"/>
    <w:basedOn w:val="DefaultParagraphFont"/>
    <w:semiHidden/>
    <w:unhideWhenUsed/>
    <w:rsid w:val="00D332C0"/>
    <w:rPr>
      <w:sz w:val="16"/>
      <w:szCs w:val="16"/>
    </w:rPr>
  </w:style>
  <w:style w:type="paragraph" w:styleId="CommentText">
    <w:name w:val="annotation text"/>
    <w:basedOn w:val="Normal"/>
    <w:link w:val="CommentTextChar"/>
    <w:semiHidden/>
    <w:unhideWhenUsed/>
    <w:rsid w:val="00D332C0"/>
    <w:rPr>
      <w:sz w:val="20"/>
      <w:szCs w:val="20"/>
    </w:rPr>
  </w:style>
  <w:style w:type="character" w:customStyle="1" w:styleId="CommentTextChar">
    <w:name w:val="Comment Text Char"/>
    <w:basedOn w:val="DefaultParagraphFont"/>
    <w:link w:val="CommentText"/>
    <w:semiHidden/>
    <w:rsid w:val="00D332C0"/>
    <w:rPr>
      <w:sz w:val="20"/>
      <w:szCs w:val="20"/>
    </w:rPr>
  </w:style>
  <w:style w:type="paragraph" w:styleId="CommentSubject">
    <w:name w:val="annotation subject"/>
    <w:basedOn w:val="CommentText"/>
    <w:next w:val="CommentText"/>
    <w:link w:val="CommentSubjectChar"/>
    <w:semiHidden/>
    <w:unhideWhenUsed/>
    <w:rsid w:val="00D332C0"/>
    <w:rPr>
      <w:b/>
      <w:bCs/>
    </w:rPr>
  </w:style>
  <w:style w:type="character" w:customStyle="1" w:styleId="CommentSubjectChar">
    <w:name w:val="Comment Subject Char"/>
    <w:basedOn w:val="CommentTextChar"/>
    <w:link w:val="CommentSubject"/>
    <w:semiHidden/>
    <w:rsid w:val="00D332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7</Pages>
  <Words>3355</Words>
  <Characters>19125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 H. Sowell II</dc:creator>
  <cp:keywords/>
  <cp:lastModifiedBy>Brass, Irina</cp:lastModifiedBy>
  <cp:revision>10</cp:revision>
  <dcterms:created xsi:type="dcterms:W3CDTF">2022-02-12T04:44:00Z</dcterms:created>
  <dcterms:modified xsi:type="dcterms:W3CDTF">2022-02-12T13:11:00Z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 2201 Crescent Pointe Parkway, Apt. 4302 College Station, TX 77845 m: +1 517 214 1900 e: jesse.sowell@gmail.com </vt:lpwstr>
  </property>
</Properties>
</file>