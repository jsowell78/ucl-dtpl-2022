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E777" w14:textId="6104065E" w:rsidR="00A3680F" w:rsidRPr="00023942" w:rsidRDefault="001321F9" w:rsidP="00023942">
      <w:pPr>
        <w:pStyle w:val="FirstParagraph"/>
        <w:spacing w:line="312" w:lineRule="auto"/>
        <w:rPr>
          <w:rFonts w:ascii="Arial" w:hAnsi="Arial" w:cs="Arial"/>
          <w:sz w:val="22"/>
          <w:szCs w:val="22"/>
        </w:rPr>
      </w:pPr>
      <w:r w:rsidRPr="00023942">
        <w:rPr>
          <w:rFonts w:ascii="Arial" w:hAnsi="Arial" w:cs="Arial"/>
          <w:sz w:val="22"/>
          <w:szCs w:val="22"/>
        </w:rPr>
        <w:t>Department of Science, Technology, Engineering, and Public Policy</w:t>
      </w:r>
      <w:r w:rsidRPr="00023942">
        <w:rPr>
          <w:rFonts w:ascii="Arial" w:hAnsi="Arial" w:cs="Arial"/>
          <w:sz w:val="22"/>
          <w:szCs w:val="22"/>
        </w:rPr>
        <w:br/>
        <w:t xml:space="preserve">University College London </w:t>
      </w:r>
    </w:p>
    <w:p w14:paraId="5C45B664"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Dear Faculty Search Committee,</w:t>
      </w:r>
    </w:p>
    <w:p w14:paraId="79730566" w14:textId="5A3223AF"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I am writing to express my interest in the position of Lecturer in Digital Technologies and Policy with the Department of Science, Technology, Engineering, and Public Policy (STEaPP) at University College London. I am currently an Assistant Professor of International Affairs in the Bush School of Government and Public Service at Texas A&amp;M University. My interdisciplinary PhD in Technology, Management, and Policy from MIT’s Engineering Systems Division combines computer science, international political economy, and operations strategy. My research explores the political economy of Internet infrastructure and security. Building on extensive fieldwork, I explain and evaluate how operational epistemic communities managing the Internet’s infrastructure create and sustain the knowledge and rules necessary to keep pace with technological change, emerging security threats, and demands for diverse online services. The role these communities play in Internet governance and maintaining a resilient Internet infrastructure has been under-explored in both literature and practice. The insights from my research are essential to systematically and effectively integrat</w:t>
      </w:r>
      <w:ins w:id="0" w:author="Brass, Irina" w:date="2022-02-13T12:49:00Z">
        <w:r w:rsidR="007830B5">
          <w:rPr>
            <w:rFonts w:ascii="Arial" w:hAnsi="Arial" w:cs="Arial"/>
            <w:sz w:val="22"/>
            <w:szCs w:val="22"/>
          </w:rPr>
          <w:t>e</w:t>
        </w:r>
      </w:ins>
      <w:del w:id="1" w:author="Brass, Irina" w:date="2022-02-13T12:49:00Z">
        <w:r w:rsidRPr="00023942" w:rsidDel="007830B5">
          <w:rPr>
            <w:rFonts w:ascii="Arial" w:hAnsi="Arial" w:cs="Arial"/>
            <w:sz w:val="22"/>
            <w:szCs w:val="22"/>
          </w:rPr>
          <w:delText>ing</w:delText>
        </w:r>
      </w:del>
      <w:r w:rsidRPr="00023942">
        <w:rPr>
          <w:rFonts w:ascii="Arial" w:hAnsi="Arial" w:cs="Arial"/>
          <w:sz w:val="22"/>
          <w:szCs w:val="22"/>
        </w:rPr>
        <w:t xml:space="preserve"> the technical and operational knowledge these communities generate about Internet </w:t>
      </w:r>
      <w:del w:id="2" w:author="Brass, Irina" w:date="2022-02-13T12:49:00Z">
        <w:r w:rsidRPr="00023942" w:rsidDel="007830B5">
          <w:rPr>
            <w:rFonts w:ascii="Arial" w:hAnsi="Arial" w:cs="Arial"/>
            <w:sz w:val="22"/>
            <w:szCs w:val="22"/>
          </w:rPr>
          <w:delText xml:space="preserve">security and </w:delText>
        </w:r>
      </w:del>
      <w:r w:rsidRPr="00023942">
        <w:rPr>
          <w:rFonts w:ascii="Arial" w:hAnsi="Arial" w:cs="Arial"/>
          <w:sz w:val="22"/>
          <w:szCs w:val="22"/>
        </w:rPr>
        <w:t>resilience into evidence-based policy making and the global governance system. Over the past ten years, my engagement with these communities has created regional and global impact, including helping to build cybersecurity communities in developing regions and addressing cybersecurity data governance challenges.</w:t>
      </w:r>
    </w:p>
    <w:p w14:paraId="4CA3098C" w14:textId="7BBDEE35"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Integrating research, engagement, and teaching is key to understanding contemporary and emerging challenges facing Internet infrastructure governance and security, and for preparing the next generation of sociotechnical policy analysts and researchers to solve global challenges such as cybercrime, platform governance, and improving Internet infrastructure in developing regions. Over the past four years, I have successfully led the Cyber Policy Concentration (CPC) in my department’s Masters </w:t>
      </w:r>
      <w:ins w:id="3" w:author="Brass, Irina" w:date="2022-02-13T12:44:00Z">
        <w:r w:rsidR="00FC1299">
          <w:rPr>
            <w:rFonts w:ascii="Arial" w:hAnsi="Arial" w:cs="Arial"/>
            <w:sz w:val="22"/>
            <w:szCs w:val="22"/>
          </w:rPr>
          <w:t>of</w:t>
        </w:r>
      </w:ins>
      <w:del w:id="4" w:author="Brass, Irina" w:date="2022-02-13T12:44:00Z">
        <w:r w:rsidRPr="00023942" w:rsidDel="00FC1299">
          <w:rPr>
            <w:rFonts w:ascii="Arial" w:hAnsi="Arial" w:cs="Arial"/>
            <w:sz w:val="22"/>
            <w:szCs w:val="22"/>
          </w:rPr>
          <w:delText>in</w:delText>
        </w:r>
      </w:del>
      <w:r w:rsidRPr="00023942">
        <w:rPr>
          <w:rFonts w:ascii="Arial" w:hAnsi="Arial" w:cs="Arial"/>
          <w:sz w:val="22"/>
          <w:szCs w:val="22"/>
        </w:rPr>
        <w:t xml:space="preserve"> International Affairs, single-handedly designing, developing, and delivering this advanced specialization from scratch. </w:t>
      </w:r>
      <w:commentRangeStart w:id="5"/>
      <w:r w:rsidRPr="00FC1299">
        <w:rPr>
          <w:rFonts w:ascii="Arial" w:hAnsi="Arial" w:cs="Arial"/>
          <w:strike/>
          <w:sz w:val="22"/>
          <w:szCs w:val="22"/>
          <w:rPrChange w:id="6" w:author="Brass, Irina" w:date="2022-02-13T12:44:00Z">
            <w:rPr>
              <w:rFonts w:ascii="Arial" w:hAnsi="Arial" w:cs="Arial"/>
              <w:sz w:val="22"/>
              <w:szCs w:val="22"/>
            </w:rPr>
          </w:rPrChange>
        </w:rPr>
        <w:t>The CPC has gained increasing interest, blending theory with applied project-based study and policy analysis skills that prepare students to the bridge gaps between policy and technical knowledge.</w:t>
      </w:r>
      <w:commentRangeEnd w:id="5"/>
      <w:r w:rsidR="00FC1299">
        <w:rPr>
          <w:rStyle w:val="CommentReference"/>
        </w:rPr>
        <w:commentReference w:id="5"/>
      </w:r>
    </w:p>
    <w:p w14:paraId="25B2247D" w14:textId="25251A3A" w:rsidR="00A3680F" w:rsidRPr="00023942" w:rsidDel="00FC1299" w:rsidRDefault="001321F9" w:rsidP="00023942">
      <w:pPr>
        <w:pStyle w:val="BodyText"/>
        <w:spacing w:line="312" w:lineRule="auto"/>
        <w:rPr>
          <w:del w:id="7" w:author="Brass, Irina" w:date="2022-02-13T12:47:00Z"/>
          <w:rFonts w:ascii="Arial" w:hAnsi="Arial" w:cs="Arial"/>
          <w:sz w:val="22"/>
          <w:szCs w:val="22"/>
        </w:rPr>
      </w:pPr>
      <w:r w:rsidRPr="00023942">
        <w:rPr>
          <w:rFonts w:ascii="Arial" w:hAnsi="Arial" w:cs="Arial"/>
          <w:sz w:val="22"/>
          <w:szCs w:val="22"/>
        </w:rPr>
        <w:t xml:space="preserve">My current and emerging research, ongoing industry and policy engagement, and well-developed cyber policy curriculum are exceptionally well-suited to STEaPP and the Digital Technologies Policy Lab (DTPL). My current work on cybersecurity and Internet infrastructure governance is already a very good fit with ongoing work in the DTPL and the PETRAS National Centre of Excellence. My current projects complement this work, focusing on new dimensions of Internet infrastructure governance not yet explored in the DTPL, such as the politics of submarine cables critical to Internet communications, and the relationships between technology </w:t>
      </w:r>
      <w:r w:rsidRPr="00023942">
        <w:rPr>
          <w:rFonts w:ascii="Arial" w:hAnsi="Arial" w:cs="Arial"/>
          <w:sz w:val="22"/>
          <w:szCs w:val="22"/>
        </w:rPr>
        <w:lastRenderedPageBreak/>
        <w:t xml:space="preserve">transfers, Internet shutdowns, and autocratic regimes. My ongoing research evaluating Internet infrastructure development in Africa and Latin America complements broader work in STEaPP’s infrastructure and development research clusters. I am also developing two new projects on co-regulatory approaches to combating disinformation and data governance that would make a novel contribution to </w:t>
      </w:r>
      <w:proofErr w:type="spellStart"/>
      <w:r w:rsidRPr="00023942">
        <w:rPr>
          <w:rFonts w:ascii="Arial" w:hAnsi="Arial" w:cs="Arial"/>
          <w:sz w:val="22"/>
          <w:szCs w:val="22"/>
        </w:rPr>
        <w:t>STEaPP’s</w:t>
      </w:r>
      <w:proofErr w:type="spellEnd"/>
      <w:r w:rsidRPr="00023942">
        <w:rPr>
          <w:rFonts w:ascii="Arial" w:hAnsi="Arial" w:cs="Arial"/>
          <w:sz w:val="22"/>
          <w:szCs w:val="22"/>
        </w:rPr>
        <w:t xml:space="preserve"> research portfolio.</w:t>
      </w:r>
      <w:ins w:id="8" w:author="Brass, Irina" w:date="2022-02-13T12:47:00Z">
        <w:r w:rsidR="00FC1299">
          <w:rPr>
            <w:rFonts w:ascii="Arial" w:hAnsi="Arial" w:cs="Arial"/>
            <w:sz w:val="22"/>
            <w:szCs w:val="22"/>
          </w:rPr>
          <w:t xml:space="preserve">  </w:t>
        </w:r>
      </w:ins>
    </w:p>
    <w:p w14:paraId="00DC3CAD" w14:textId="40D1D3BE" w:rsidR="00FC1299" w:rsidRDefault="001321F9" w:rsidP="00023942">
      <w:pPr>
        <w:pStyle w:val="BodyText"/>
        <w:spacing w:line="312" w:lineRule="auto"/>
        <w:rPr>
          <w:ins w:id="9" w:author="Brass, Irina" w:date="2022-02-13T12:48:00Z"/>
          <w:rFonts w:ascii="Arial" w:hAnsi="Arial" w:cs="Arial"/>
          <w:sz w:val="22"/>
          <w:szCs w:val="22"/>
        </w:rPr>
      </w:pPr>
      <w:r w:rsidRPr="00023942">
        <w:rPr>
          <w:rFonts w:ascii="Arial" w:hAnsi="Arial" w:cs="Arial"/>
          <w:sz w:val="22"/>
          <w:szCs w:val="22"/>
        </w:rPr>
        <w:t xml:space="preserve">My teaching portfolio is also extremely well suited for </w:t>
      </w:r>
      <w:proofErr w:type="spellStart"/>
      <w:r w:rsidRPr="00023942">
        <w:rPr>
          <w:rFonts w:ascii="Arial" w:hAnsi="Arial" w:cs="Arial"/>
          <w:sz w:val="22"/>
          <w:szCs w:val="22"/>
        </w:rPr>
        <w:t>STEaPP</w:t>
      </w:r>
      <w:proofErr w:type="spellEnd"/>
      <w:ins w:id="10" w:author="Brass, Irina" w:date="2022-02-13T12:48:00Z">
        <w:r w:rsidR="00FC1299">
          <w:rPr>
            <w:rFonts w:ascii="Arial" w:hAnsi="Arial" w:cs="Arial"/>
            <w:sz w:val="22"/>
            <w:szCs w:val="22"/>
          </w:rPr>
          <w:t xml:space="preserve"> and can be easily adapted </w:t>
        </w:r>
      </w:ins>
      <w:ins w:id="11" w:author="Brass, Irina" w:date="2022-02-13T12:50:00Z">
        <w:r w:rsidR="007830B5">
          <w:rPr>
            <w:rFonts w:ascii="Arial" w:hAnsi="Arial" w:cs="Arial"/>
            <w:sz w:val="22"/>
            <w:szCs w:val="22"/>
          </w:rPr>
          <w:t>for</w:t>
        </w:r>
      </w:ins>
      <w:ins w:id="12" w:author="Brass, Irina" w:date="2022-02-13T12:48:00Z">
        <w:r w:rsidR="00FC1299">
          <w:rPr>
            <w:rFonts w:ascii="Arial" w:hAnsi="Arial" w:cs="Arial"/>
            <w:sz w:val="22"/>
            <w:szCs w:val="22"/>
          </w:rPr>
          <w:t xml:space="preserve"> its education </w:t>
        </w:r>
        <w:proofErr w:type="spellStart"/>
        <w:r w:rsidR="00FC1299">
          <w:rPr>
            <w:rFonts w:ascii="Arial" w:hAnsi="Arial" w:cs="Arial"/>
            <w:sz w:val="22"/>
            <w:szCs w:val="22"/>
          </w:rPr>
          <w:t>programmes</w:t>
        </w:r>
      </w:ins>
      <w:proofErr w:type="spellEnd"/>
      <w:r w:rsidRPr="00023942">
        <w:rPr>
          <w:rFonts w:ascii="Arial" w:hAnsi="Arial" w:cs="Arial"/>
          <w:sz w:val="22"/>
          <w:szCs w:val="22"/>
        </w:rPr>
        <w:t xml:space="preserve">. I designed the CPC explicitly for social scientists, from diverse disciplinary backgrounds, interested in </w:t>
      </w:r>
      <w:r w:rsidRPr="00023942">
        <w:rPr>
          <w:rFonts w:ascii="Arial" w:hAnsi="Arial" w:cs="Arial"/>
          <w:i/>
          <w:iCs/>
          <w:sz w:val="22"/>
          <w:szCs w:val="22"/>
        </w:rPr>
        <w:t>developing rigorous technical and policy understandings of digital technology issues</w:t>
      </w:r>
      <w:r w:rsidRPr="00023942">
        <w:rPr>
          <w:rFonts w:ascii="Arial" w:hAnsi="Arial" w:cs="Arial"/>
          <w:sz w:val="22"/>
          <w:szCs w:val="22"/>
        </w:rPr>
        <w:t xml:space="preserve">. </w:t>
      </w:r>
      <w:commentRangeStart w:id="13"/>
      <w:r w:rsidRPr="00FC1299">
        <w:rPr>
          <w:rFonts w:ascii="Arial" w:hAnsi="Arial" w:cs="Arial"/>
          <w:strike/>
          <w:sz w:val="22"/>
          <w:szCs w:val="22"/>
          <w:rPrChange w:id="14" w:author="Brass, Irina" w:date="2022-02-13T12:46:00Z">
            <w:rPr>
              <w:rFonts w:ascii="Arial" w:hAnsi="Arial" w:cs="Arial"/>
              <w:sz w:val="22"/>
              <w:szCs w:val="22"/>
            </w:rPr>
          </w:rPrChange>
        </w:rPr>
        <w:t>My Introduction to Cyber Policy and Data Science courses can easily be adapted for STEaPP’s postgraduate and emerging undergraduate curriculum</w:t>
      </w:r>
      <w:r w:rsidRPr="00023942">
        <w:rPr>
          <w:rFonts w:ascii="Arial" w:hAnsi="Arial" w:cs="Arial"/>
          <w:sz w:val="22"/>
          <w:szCs w:val="22"/>
        </w:rPr>
        <w:t xml:space="preserve">. </w:t>
      </w:r>
      <w:r w:rsidRPr="00FC1299">
        <w:rPr>
          <w:rFonts w:ascii="Arial" w:hAnsi="Arial" w:cs="Arial"/>
          <w:strike/>
          <w:sz w:val="22"/>
          <w:szCs w:val="22"/>
          <w:rPrChange w:id="15" w:author="Brass, Irina" w:date="2022-02-13T12:46:00Z">
            <w:rPr>
              <w:rFonts w:ascii="Arial" w:hAnsi="Arial" w:cs="Arial"/>
              <w:sz w:val="22"/>
              <w:szCs w:val="22"/>
            </w:rPr>
          </w:rPrChange>
        </w:rPr>
        <w:t>Based on the feedback from four years of guest lectures at STEaPP, I know my advanced courses will appeal to students in the Digital Technologies and Policy MPA and doctoral candidates interested in this area</w:t>
      </w:r>
      <w:r w:rsidRPr="00023942">
        <w:rPr>
          <w:rFonts w:ascii="Arial" w:hAnsi="Arial" w:cs="Arial"/>
          <w:sz w:val="22"/>
          <w:szCs w:val="22"/>
        </w:rPr>
        <w:t xml:space="preserve">. </w:t>
      </w:r>
      <w:commentRangeEnd w:id="13"/>
      <w:r w:rsidR="002F0AE2">
        <w:rPr>
          <w:rStyle w:val="CommentReference"/>
        </w:rPr>
        <w:commentReference w:id="13"/>
      </w:r>
    </w:p>
    <w:p w14:paraId="3E2EA714" w14:textId="63BA65B2"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My intrinsically interdisciplinary portfolio is a rare and valuable complement to STEaPP’s mission and programmes, and I believe STEaPP is where I can make the most impact, enhancing my research through collaboration with others, and continuing to innovate in my teaching and external engagement programmes. The next sections describe how I meet the personal specifications for this role in more depth.</w:t>
      </w:r>
    </w:p>
    <w:p w14:paraId="1ECC71AD"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b/>
          <w:bCs/>
          <w:sz w:val="22"/>
          <w:szCs w:val="22"/>
        </w:rPr>
        <w:t>Research</w:t>
      </w:r>
      <w:r w:rsidRPr="00023942">
        <w:rPr>
          <w:rFonts w:ascii="Arial" w:hAnsi="Arial" w:cs="Arial"/>
          <w:sz w:val="22"/>
          <w:szCs w:val="22"/>
        </w:rPr>
        <w:t xml:space="preserve"> My research strategy has always been interdisciplinary. I started my academic life in computer science as a software engineer, focusing on programming languages and network security, but soon realized technical knowledge alone was insufficient to understand the complex sociotechnical dynamics shaping Internet development and cybersecurity challenges. My doctoral research at MIT combined international political economy, operations strategy, and computer science to conduct extensive fieldwork examining on-the-ground practices and policies in Internet infrastructure management and cybersecurity. I funded the last year of my dissertation work as the primary author of a Google Faculty Research Award ($85,000).</w:t>
      </w:r>
    </w:p>
    <w:p w14:paraId="2431B14C"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As a Postdoctoral Cybersecurity Fellow at Stanford, I won two grants (totaling $125,000) evaluating the informal collaboration between global cybersecurity communities and law enforcement. I developed and executed the research plan; managed budgets and research assistants; and ran workshops and focus groups bringing together cybersecurity professionals, law enforcement, lawyers, and policymakers in the US, Africa, and Europe. This work concluded with a confidential </w:t>
      </w:r>
      <w:r w:rsidRPr="00023942">
        <w:rPr>
          <w:rFonts w:ascii="Arial" w:hAnsi="Arial" w:cs="Arial"/>
          <w:i/>
          <w:iCs/>
          <w:sz w:val="22"/>
          <w:szCs w:val="22"/>
        </w:rPr>
        <w:t>Combined Capabilities</w:t>
      </w:r>
      <w:r w:rsidRPr="00023942">
        <w:rPr>
          <w:rFonts w:ascii="Arial" w:hAnsi="Arial" w:cs="Arial"/>
          <w:sz w:val="22"/>
          <w:szCs w:val="22"/>
        </w:rPr>
        <w:t xml:space="preserve"> report evaluating the credibility and legitimacy challenges facing collaborations between cybersecurity “trust groups” and domestic and international law enforcement. The report continues to be requested by partners in private threat intelligence and law enforcement. In collaboration with colleagues at the </w:t>
      </w:r>
      <w:hyperlink r:id="rId11">
        <w:r w:rsidRPr="00023942">
          <w:rPr>
            <w:rStyle w:val="Hyperlink"/>
            <w:rFonts w:ascii="Arial" w:hAnsi="Arial" w:cs="Arial"/>
            <w:sz w:val="22"/>
            <w:szCs w:val="22"/>
          </w:rPr>
          <w:t>Shadowserver Foundation</w:t>
        </w:r>
      </w:hyperlink>
      <w:r w:rsidRPr="00023942">
        <w:rPr>
          <w:rFonts w:ascii="Arial" w:hAnsi="Arial" w:cs="Arial"/>
          <w:sz w:val="22"/>
          <w:szCs w:val="22"/>
        </w:rPr>
        <w:t>, we are continuing this work in a report for Europol. This report documents and evaluates the technical, legal, and coordination challenges during the Avalanche botnet takedown, one of the largest concerted applications of Mutual Legal Assistance Treaties to date.</w:t>
      </w:r>
    </w:p>
    <w:p w14:paraId="216B73F9"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lastRenderedPageBreak/>
        <w:t>My research has three common themes, applied to digital technologies policy and governance challenges:</w:t>
      </w:r>
    </w:p>
    <w:p w14:paraId="324CD640"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the coproduction of expert knowledge,</w:t>
      </w:r>
    </w:p>
    <w:p w14:paraId="48C410F8"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how it facilitates the kinds of adaptation necessary to keep pace with changes in technology and emerging security threats, and, importantly,</w:t>
      </w:r>
    </w:p>
    <w:p w14:paraId="24CBCB05"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how to integrate expert knowledge into policy development, regulatory design, and global governance processes.</w:t>
      </w:r>
    </w:p>
    <w:p w14:paraId="393838E3"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My </w:t>
      </w:r>
      <w:hyperlink r:id="rId12">
        <w:r w:rsidRPr="00023942">
          <w:rPr>
            <w:rStyle w:val="Hyperlink"/>
            <w:rFonts w:ascii="Arial" w:hAnsi="Arial" w:cs="Arial"/>
            <w:sz w:val="22"/>
            <w:szCs w:val="22"/>
          </w:rPr>
          <w:t>chapter on planned adaptation</w:t>
        </w:r>
      </w:hyperlink>
      <w:r w:rsidRPr="00023942">
        <w:rPr>
          <w:rFonts w:ascii="Arial" w:hAnsi="Arial" w:cs="Arial"/>
          <w:sz w:val="22"/>
          <w:szCs w:val="22"/>
        </w:rPr>
        <w:t xml:space="preserve"> in </w:t>
      </w:r>
      <w:hyperlink r:id="rId13">
        <w:r w:rsidRPr="00023942">
          <w:rPr>
            <w:rStyle w:val="Hyperlink"/>
            <w:rFonts w:ascii="Arial" w:hAnsi="Arial" w:cs="Arial"/>
            <w:sz w:val="22"/>
            <w:szCs w:val="22"/>
          </w:rPr>
          <w:t>Decision Making Under Deep Uncertainty</w:t>
        </w:r>
      </w:hyperlink>
      <w:r w:rsidRPr="00023942">
        <w:rPr>
          <w:rFonts w:ascii="Arial" w:hAnsi="Arial" w:cs="Arial"/>
          <w:sz w:val="22"/>
          <w:szCs w:val="22"/>
        </w:rPr>
        <w:t xml:space="preserve"> presents a generalized model for evaluating ad hoc and systemic planned adaptation in the regulation of complex engineering systems. In collaboration with Dr. I. Brass, </w:t>
      </w:r>
      <w:hyperlink r:id="rId14">
        <w:r w:rsidRPr="00023942">
          <w:rPr>
            <w:rStyle w:val="Hyperlink"/>
            <w:rFonts w:ascii="Arial" w:hAnsi="Arial" w:cs="Arial"/>
            <w:sz w:val="22"/>
            <w:szCs w:val="22"/>
          </w:rPr>
          <w:t>our article</w:t>
        </w:r>
      </w:hyperlink>
      <w:r w:rsidRPr="00023942">
        <w:rPr>
          <w:rFonts w:ascii="Arial" w:hAnsi="Arial" w:cs="Arial"/>
          <w:sz w:val="22"/>
          <w:szCs w:val="22"/>
        </w:rPr>
        <w:t xml:space="preserve"> in </w:t>
      </w:r>
      <w:r w:rsidRPr="00023942">
        <w:rPr>
          <w:rFonts w:ascii="Arial" w:hAnsi="Arial" w:cs="Arial"/>
          <w:i/>
          <w:iCs/>
          <w:sz w:val="22"/>
          <w:szCs w:val="22"/>
        </w:rPr>
        <w:t>Regulation &amp; Governance</w:t>
      </w:r>
      <w:r w:rsidRPr="00023942">
        <w:rPr>
          <w:rFonts w:ascii="Arial" w:hAnsi="Arial" w:cs="Arial"/>
          <w:sz w:val="22"/>
          <w:szCs w:val="22"/>
        </w:rPr>
        <w:t xml:space="preserve"> presents a planned adaptive regulatory framework for IoT security regulation and standards. My </w:t>
      </w:r>
      <w:hyperlink r:id="rId15">
        <w:r w:rsidRPr="00023942">
          <w:rPr>
            <w:rStyle w:val="Hyperlink"/>
            <w:rFonts w:ascii="Arial" w:hAnsi="Arial" w:cs="Arial"/>
            <w:sz w:val="22"/>
            <w:szCs w:val="22"/>
          </w:rPr>
          <w:t>article</w:t>
        </w:r>
      </w:hyperlink>
      <w:r w:rsidRPr="00023942">
        <w:rPr>
          <w:rFonts w:ascii="Arial" w:hAnsi="Arial" w:cs="Arial"/>
          <w:sz w:val="22"/>
          <w:szCs w:val="22"/>
        </w:rPr>
        <w:t xml:space="preserve"> in the </w:t>
      </w:r>
      <w:r w:rsidRPr="00023942">
        <w:rPr>
          <w:rFonts w:ascii="Arial" w:hAnsi="Arial" w:cs="Arial"/>
          <w:i/>
          <w:iCs/>
          <w:sz w:val="22"/>
          <w:szCs w:val="22"/>
        </w:rPr>
        <w:t>Journal of Cyber Policy</w:t>
      </w:r>
      <w:r w:rsidRPr="00023942">
        <w:rPr>
          <w:rFonts w:ascii="Arial" w:hAnsi="Arial" w:cs="Arial"/>
          <w:sz w:val="22"/>
          <w:szCs w:val="22"/>
        </w:rPr>
        <w:t xml:space="preserve"> (featured in a </w:t>
      </w:r>
      <w:hyperlink r:id="rId16">
        <w:r w:rsidRPr="00023942">
          <w:rPr>
            <w:rStyle w:val="Hyperlink"/>
            <w:rFonts w:ascii="Arial" w:hAnsi="Arial" w:cs="Arial"/>
            <w:sz w:val="22"/>
            <w:szCs w:val="22"/>
          </w:rPr>
          <w:t>panel at Chatham House</w:t>
        </w:r>
      </w:hyperlink>
      <w:r w:rsidRPr="00023942">
        <w:rPr>
          <w:rFonts w:ascii="Arial" w:hAnsi="Arial" w:cs="Arial"/>
          <w:sz w:val="22"/>
          <w:szCs w:val="22"/>
        </w:rPr>
        <w:t xml:space="preserve"> in December 2019) comparatively evaluates consolidation in digital platforms, highlighting how governance and accountability strategies employed by communities in the Internet’s infrastructure preclude the predatory practices typically associated with platform consolidation. </w:t>
      </w:r>
      <w:commentRangeStart w:id="16"/>
      <w:r w:rsidRPr="00023942">
        <w:rPr>
          <w:rFonts w:ascii="Arial" w:hAnsi="Arial" w:cs="Arial"/>
          <w:i/>
          <w:iCs/>
          <w:sz w:val="22"/>
          <w:szCs w:val="22"/>
        </w:rPr>
        <w:t xml:space="preserve">In an article currently under review with International Organization (included as a writing sample in this application), I make empirical and theory contributions to the Internet governance and epistemic </w:t>
      </w:r>
      <w:proofErr w:type="gramStart"/>
      <w:r w:rsidRPr="00023942">
        <w:rPr>
          <w:rFonts w:ascii="Arial" w:hAnsi="Arial" w:cs="Arial"/>
          <w:i/>
          <w:iCs/>
          <w:sz w:val="22"/>
          <w:szCs w:val="22"/>
        </w:rPr>
        <w:t>communities</w:t>
      </w:r>
      <w:proofErr w:type="gramEnd"/>
      <w:r w:rsidRPr="00023942">
        <w:rPr>
          <w:rFonts w:ascii="Arial" w:hAnsi="Arial" w:cs="Arial"/>
          <w:i/>
          <w:iCs/>
          <w:sz w:val="22"/>
          <w:szCs w:val="22"/>
        </w:rPr>
        <w:t xml:space="preserve"> literature. I explain how institutions coordinating the Internet’s infrastructure, in the absence of state regulation, developed the rules and accrued epistemic authority. My characterization of epistemic authority is a novel theoretical contribution, and I use it to offer prescriptions on how to </w:t>
      </w:r>
      <w:proofErr w:type="gramStart"/>
      <w:r w:rsidRPr="00023942">
        <w:rPr>
          <w:rFonts w:ascii="Arial" w:hAnsi="Arial" w:cs="Arial"/>
          <w:i/>
          <w:iCs/>
          <w:sz w:val="22"/>
          <w:szCs w:val="22"/>
        </w:rPr>
        <w:t>more effectively integrate these authorities</w:t>
      </w:r>
      <w:proofErr w:type="gramEnd"/>
      <w:r w:rsidRPr="00023942">
        <w:rPr>
          <w:rFonts w:ascii="Arial" w:hAnsi="Arial" w:cs="Arial"/>
          <w:i/>
          <w:iCs/>
          <w:sz w:val="22"/>
          <w:szCs w:val="22"/>
        </w:rPr>
        <w:t xml:space="preserve"> into the broader global governance system.</w:t>
      </w:r>
      <w:r w:rsidRPr="00023942">
        <w:rPr>
          <w:rFonts w:ascii="Arial" w:hAnsi="Arial" w:cs="Arial"/>
          <w:sz w:val="22"/>
          <w:szCs w:val="22"/>
        </w:rPr>
        <w:t xml:space="preserve"> </w:t>
      </w:r>
      <w:commentRangeEnd w:id="16"/>
      <w:r w:rsidR="007830B5">
        <w:rPr>
          <w:rStyle w:val="CommentReference"/>
        </w:rPr>
        <w:commentReference w:id="16"/>
      </w:r>
      <w:r w:rsidRPr="00023942">
        <w:rPr>
          <w:rFonts w:ascii="Arial" w:hAnsi="Arial" w:cs="Arial"/>
          <w:sz w:val="22"/>
          <w:szCs w:val="22"/>
        </w:rPr>
        <w:t>I believe my core research interests are exceptionally aligned with STEaPP’s mission to mobilise deep expertise in complex engineering systems and policy to solve wicked global policy problems.</w:t>
      </w:r>
    </w:p>
    <w:p w14:paraId="3CEB2D8A" w14:textId="241D3286"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To coordinate across recently funded research projects, I set up the Internet Infrastructure and Policy Research Group (IIPRG) </w:t>
      </w:r>
      <w:r w:rsidRPr="00023942">
        <w:rPr>
          <w:rFonts w:ascii="Arial" w:hAnsi="Arial" w:cs="Arial"/>
          <w:strike/>
          <w:sz w:val="22"/>
          <w:szCs w:val="22"/>
        </w:rPr>
        <w:t>in the Department of International Affairs</w:t>
      </w:r>
      <w:r w:rsidRPr="00023942">
        <w:rPr>
          <w:rFonts w:ascii="Arial" w:hAnsi="Arial" w:cs="Arial"/>
          <w:sz w:val="22"/>
          <w:szCs w:val="22"/>
        </w:rPr>
        <w:t>, where I supervise four masters-level student researchers. My IIPRG projects include</w:t>
      </w:r>
      <w:ins w:id="17" w:author="Brass, Irina" w:date="2022-02-13T12:55:00Z">
        <w:r w:rsidR="00A05C14">
          <w:rPr>
            <w:rFonts w:ascii="Arial" w:hAnsi="Arial" w:cs="Arial"/>
            <w:sz w:val="22"/>
            <w:szCs w:val="22"/>
          </w:rPr>
          <w:t>:</w:t>
        </w:r>
      </w:ins>
    </w:p>
    <w:p w14:paraId="253ECF24" w14:textId="3EBBF538"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the politics and governance of submarine cables critical to Internet </w:t>
      </w:r>
      <w:proofErr w:type="gramStart"/>
      <w:r w:rsidRPr="00023942">
        <w:rPr>
          <w:rFonts w:ascii="Arial" w:hAnsi="Arial" w:cs="Arial"/>
          <w:sz w:val="22"/>
          <w:szCs w:val="22"/>
        </w:rPr>
        <w:t>communication</w:t>
      </w:r>
      <w:ins w:id="18" w:author="Brass, Irina" w:date="2022-02-13T12:55:00Z">
        <w:r w:rsidR="00A05C14">
          <w:rPr>
            <w:rFonts w:ascii="Arial" w:hAnsi="Arial" w:cs="Arial"/>
            <w:sz w:val="22"/>
            <w:szCs w:val="22"/>
          </w:rPr>
          <w:t>s</w:t>
        </w:r>
      </w:ins>
      <w:r w:rsidRPr="00023942">
        <w:rPr>
          <w:rFonts w:ascii="Arial" w:hAnsi="Arial" w:cs="Arial"/>
          <w:sz w:val="22"/>
          <w:szCs w:val="22"/>
        </w:rPr>
        <w:t>;</w:t>
      </w:r>
      <w:proofErr w:type="gramEnd"/>
    </w:p>
    <w:p w14:paraId="759D60E8"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mix-methods modeling of the relationship between types of autocracy and Internet shutdowns, with technology transfers as an intervening </w:t>
      </w:r>
      <w:proofErr w:type="gramStart"/>
      <w:r w:rsidRPr="00023942">
        <w:rPr>
          <w:rFonts w:ascii="Arial" w:hAnsi="Arial" w:cs="Arial"/>
          <w:sz w:val="22"/>
          <w:szCs w:val="22"/>
        </w:rPr>
        <w:t>variable;</w:t>
      </w:r>
      <w:proofErr w:type="gramEnd"/>
    </w:p>
    <w:p w14:paraId="319B9367"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studies of Internet infrastructure development in developing regions, with a special focus on Africa and Latin America; and</w:t>
      </w:r>
    </w:p>
    <w:p w14:paraId="38729848"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multilevel network analyses (combining organizational and individual ties) evaluating the globally diverse institutional complex that ensures the stability, safety, and security of the </w:t>
      </w:r>
      <w:r w:rsidRPr="00023942">
        <w:rPr>
          <w:rFonts w:ascii="Arial" w:hAnsi="Arial" w:cs="Arial"/>
          <w:sz w:val="22"/>
          <w:szCs w:val="22"/>
        </w:rPr>
        <w:lastRenderedPageBreak/>
        <w:t>Internet, identifying critical gaps between this dense institutional network and the broader global governance system.</w:t>
      </w:r>
    </w:p>
    <w:p w14:paraId="1F48CF09"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The submarine cables work has produced </w:t>
      </w:r>
      <w:hyperlink r:id="rId17">
        <w:r w:rsidRPr="00023942">
          <w:rPr>
            <w:rStyle w:val="Hyperlink"/>
            <w:rFonts w:ascii="Arial" w:hAnsi="Arial" w:cs="Arial"/>
            <w:sz w:val="22"/>
            <w:szCs w:val="22"/>
          </w:rPr>
          <w:t>one student-authored publication</w:t>
        </w:r>
      </w:hyperlink>
      <w:r w:rsidRPr="00023942">
        <w:rPr>
          <w:rFonts w:ascii="Arial" w:hAnsi="Arial" w:cs="Arial"/>
          <w:sz w:val="22"/>
          <w:szCs w:val="22"/>
        </w:rPr>
        <w:t xml:space="preserve"> in the Journal of Policy and International Affairs; I am co-authoring a second article on the regional economics and security of submarine cables, under review by Contemporary Security Policy. The shutdowns work has produced a co-authored, five-case article on autocracies and Internet shutdowns under review by the Journal of Peace Research; to further refine the model, the sequel (in progress) takes a mixed methods approach, using hierarchical clustering to identify trends and threshold cases in global shutdown data from 2016 to 2021. These research streams would not only enhance the DTPL’s portfolio with novel and impactful research, but also </w:t>
      </w:r>
      <w:commentRangeStart w:id="19"/>
      <w:r w:rsidRPr="00023942">
        <w:rPr>
          <w:rFonts w:ascii="Arial" w:hAnsi="Arial" w:cs="Arial"/>
          <w:sz w:val="22"/>
          <w:szCs w:val="22"/>
        </w:rPr>
        <w:t>create</w:t>
      </w:r>
      <w:del w:id="20" w:author="Brass, Irina" w:date="2022-02-13T12:56:00Z">
        <w:r w:rsidRPr="00023942" w:rsidDel="00A05C14">
          <w:rPr>
            <w:rFonts w:ascii="Arial" w:hAnsi="Arial" w:cs="Arial"/>
            <w:sz w:val="22"/>
            <w:szCs w:val="22"/>
          </w:rPr>
          <w:delText>s</w:delText>
        </w:r>
      </w:del>
      <w:r w:rsidRPr="00023942">
        <w:rPr>
          <w:rFonts w:ascii="Arial" w:hAnsi="Arial" w:cs="Arial"/>
          <w:sz w:val="22"/>
          <w:szCs w:val="22"/>
        </w:rPr>
        <w:t xml:space="preserve"> </w:t>
      </w:r>
      <w:commentRangeEnd w:id="19"/>
      <w:r w:rsidR="00A05C14">
        <w:rPr>
          <w:rStyle w:val="CommentReference"/>
        </w:rPr>
        <w:commentReference w:id="19"/>
      </w:r>
      <w:r w:rsidRPr="00023942">
        <w:rPr>
          <w:rFonts w:ascii="Arial" w:hAnsi="Arial" w:cs="Arial"/>
          <w:sz w:val="22"/>
          <w:szCs w:val="22"/>
        </w:rPr>
        <w:t xml:space="preserve">fruitful linkages with </w:t>
      </w:r>
      <w:proofErr w:type="spellStart"/>
      <w:r w:rsidRPr="00023942">
        <w:rPr>
          <w:rFonts w:ascii="Arial" w:hAnsi="Arial" w:cs="Arial"/>
          <w:sz w:val="22"/>
          <w:szCs w:val="22"/>
        </w:rPr>
        <w:t>STEaPP’s</w:t>
      </w:r>
      <w:proofErr w:type="spellEnd"/>
      <w:r w:rsidRPr="00023942">
        <w:rPr>
          <w:rFonts w:ascii="Arial" w:hAnsi="Arial" w:cs="Arial"/>
          <w:sz w:val="22"/>
          <w:szCs w:val="22"/>
        </w:rPr>
        <w:t xml:space="preserve"> infrastructure and development research clusters. Interdisciplinary research environments are my native habitat, and I am excited at the prospect of collaborating with colleagues in the DTPL, PETRAS, and across STEaPP on these kinds of projects.</w:t>
      </w:r>
    </w:p>
    <w:p w14:paraId="473B4DAF"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b/>
          <w:bCs/>
          <w:sz w:val="22"/>
          <w:szCs w:val="22"/>
        </w:rPr>
        <w:t>External Engagement and Impact</w:t>
      </w:r>
      <w:r w:rsidRPr="00023942">
        <w:rPr>
          <w:rFonts w:ascii="Arial" w:hAnsi="Arial" w:cs="Arial"/>
          <w:sz w:val="22"/>
          <w:szCs w:val="22"/>
        </w:rPr>
        <w:t xml:space="preserve"> My novel, empirically rich research findings would not be possible without continuous and trusted engagement with the epistemic communities managing the Internet’s infrastructure and security. In the last ten years I have interviewed over 100 actors across these communities, at over 40 network operations and cybersecurity conferences around the world. Since completing my PhD, my engagement is best categorized as impact-driven science and technology diplomacy. By demonstrating I speak technical, political, and business vernaculars, I have established a reputation as a trusted honest broker that brings a deep understanding of the complex, sociotechnical </w:t>
      </w:r>
      <w:proofErr w:type="gramStart"/>
      <w:r w:rsidRPr="00023942">
        <w:rPr>
          <w:rFonts w:ascii="Arial" w:hAnsi="Arial" w:cs="Arial"/>
          <w:sz w:val="22"/>
          <w:szCs w:val="22"/>
        </w:rPr>
        <w:t>governance</w:t>
      </w:r>
      <w:proofErr w:type="gramEnd"/>
      <w:r w:rsidRPr="00023942">
        <w:rPr>
          <w:rFonts w:ascii="Arial" w:hAnsi="Arial" w:cs="Arial"/>
          <w:sz w:val="22"/>
          <w:szCs w:val="22"/>
        </w:rPr>
        <w:t xml:space="preserve"> and management problems endemic in establishing collaborative engagement between these transnational institutions, policy makers, regulators, and law enforcement. I have developed rare (and hard won) access to diverse formal and informal institutions critical not only to combating cybercrime, but that also provide the access and empirical evidence necessary to developing deep understandings of the kinds of collaboration necessary for keeping pace with continuous innovation by cybercriminals.</w:t>
      </w:r>
    </w:p>
    <w:p w14:paraId="491FFC01"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As a Research Fellow and Advisor to the Anti-Phishing Working Group (APWG), I chaired the 2018 Symposium on the Policy Impediments to e-Crime Data Exchange, bringing together cybersecurity experts, lawyers, and </w:t>
      </w:r>
      <w:proofErr w:type="gramStart"/>
      <w:r w:rsidRPr="00023942">
        <w:rPr>
          <w:rFonts w:ascii="Arial" w:hAnsi="Arial" w:cs="Arial"/>
          <w:sz w:val="22"/>
          <w:szCs w:val="22"/>
        </w:rPr>
        <w:t>policy-makers</w:t>
      </w:r>
      <w:proofErr w:type="gramEnd"/>
      <w:r w:rsidRPr="00023942">
        <w:rPr>
          <w:rFonts w:ascii="Arial" w:hAnsi="Arial" w:cs="Arial"/>
          <w:sz w:val="22"/>
          <w:szCs w:val="22"/>
        </w:rPr>
        <w:t xml:space="preserve"> to highlight the GDPR as an opportunity to resolve the tensions between operational security groups, advocacy groups, and data protection authorities wrestling with tensions between privacy and security challenges. APWG’s Secretary General Peter Cassidy recently shared that </w:t>
      </w:r>
      <w:proofErr w:type="gramStart"/>
      <w:r w:rsidRPr="00023942">
        <w:rPr>
          <w:rFonts w:ascii="Arial" w:hAnsi="Arial" w:cs="Arial"/>
          <w:sz w:val="22"/>
          <w:szCs w:val="22"/>
        </w:rPr>
        <w:t>a number of</w:t>
      </w:r>
      <w:proofErr w:type="gramEnd"/>
      <w:r w:rsidRPr="00023942">
        <w:rPr>
          <w:rFonts w:ascii="Arial" w:hAnsi="Arial" w:cs="Arial"/>
          <w:sz w:val="22"/>
          <w:szCs w:val="22"/>
        </w:rPr>
        <w:t xml:space="preserve"> participants from the 2018 Symposium indicated it was one of the most impactful meetings they have attended. This year we are continuing this work, planning an annual series of Cybersecurity Data and Governance Symposia to kick off in November 2022. Also, in collaboration with the APWG and Dr. L. Weissinger at Tufts’ Fletcher School of Global Affairs, we are evaluating the perverse incentives </w:t>
      </w:r>
      <w:r w:rsidRPr="00023942">
        <w:rPr>
          <w:rFonts w:ascii="Arial" w:hAnsi="Arial" w:cs="Arial"/>
          <w:sz w:val="22"/>
          <w:szCs w:val="22"/>
        </w:rPr>
        <w:lastRenderedPageBreak/>
        <w:t>created by ICANN’s ill-conceived GDPR compliance. The research findings will contribute to a collaboration with Senator Ed Markey’s (D, MA) staff to develop model legislation to ensure the accessibility of data critical to cybersecurity incident response.</w:t>
      </w:r>
    </w:p>
    <w:p w14:paraId="6B138C80" w14:textId="44819E90"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As a Senior Advisor to the Messaging, Malware, and Mobile Anti-Abuse Working Group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023942">
        <w:rPr>
          <w:rFonts w:ascii="Arial" w:hAnsi="Arial" w:cs="Arial"/>
          <w:sz w:val="22"/>
          <w:szCs w:val="22"/>
        </w:rPr>
        <w:t xml:space="preserve">AAWG), </w:t>
      </w:r>
      <w:ins w:id="21" w:author="Brass, Irina" w:date="2022-02-13T12:59:00Z">
        <w:r w:rsidR="00A05C14">
          <w:rPr>
            <w:rFonts w:ascii="Arial" w:hAnsi="Arial" w:cs="Arial"/>
            <w:sz w:val="22"/>
            <w:szCs w:val="22"/>
          </w:rPr>
          <w:t xml:space="preserve">since 2016, </w:t>
        </w:r>
      </w:ins>
      <w:del w:id="22" w:author="Brass, Irina" w:date="2022-02-13T12:59:00Z">
        <w:r w:rsidRPr="00023942" w:rsidDel="00A05C14">
          <w:rPr>
            <w:rFonts w:ascii="Arial" w:hAnsi="Arial" w:cs="Arial"/>
            <w:sz w:val="22"/>
            <w:szCs w:val="22"/>
          </w:rPr>
          <w:delText xml:space="preserve">starting in 2016 </w:delText>
        </w:r>
      </w:del>
      <w:r w:rsidRPr="00023942">
        <w:rPr>
          <w:rFonts w:ascii="Arial" w:hAnsi="Arial" w:cs="Arial"/>
          <w:sz w:val="22"/>
          <w:szCs w:val="22"/>
        </w:rPr>
        <w:t>I worked with the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023942">
        <w:rPr>
          <w:rFonts w:ascii="Arial" w:hAnsi="Arial" w:cs="Arial"/>
          <w:sz w:val="22"/>
          <w:szCs w:val="22"/>
        </w:rPr>
        <w:t>AAWG Board to redesign their Outreach initiatives, creating and leading programs developing anti-abuse capabilities and capacity in Latin America and the Caribbean, Asia Pacific, and Africa, considering each regions’ culture, values, and resource endowments, including critical support for engagement with regulators, law enforcement, and international organizations. I am also the co-chair of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023942">
        <w:rPr>
          <w:rFonts w:ascii="Arial" w:hAnsi="Arial" w:cs="Arial"/>
          <w:sz w:val="22"/>
          <w:szCs w:val="22"/>
        </w:rPr>
        <w:t>AAWG’s IoT Special Interest Group (SIG), working with Internet Service Providers (ISPs) to understand and evaluate the feasibiliy of IoT reputation models. Supporting letters from APWG and M</w:t>
      </w:r>
      <m:oMath>
        <m:sSup>
          <m:sSupPr>
            <m:ctrlPr>
              <w:rPr>
                <w:rFonts w:ascii="Cambria Math" w:hAnsi="Cambria Math" w:cs="Arial"/>
                <w:sz w:val="22"/>
                <w:szCs w:val="22"/>
              </w:rPr>
            </m:ctrlPr>
          </m:sSupPr>
          <m:e>
            <m:r>
              <w:rPr>
                <w:rFonts w:ascii="Cambria Math" w:hAnsi="Cambria Math" w:cs="Arial"/>
                <w:sz w:val="22"/>
                <w:szCs w:val="22"/>
              </w:rPr>
              <m:t>​</m:t>
            </m:r>
          </m:e>
          <m:sup>
            <m:r>
              <w:rPr>
                <w:rFonts w:ascii="Cambria Math" w:hAnsi="Cambria Math" w:cs="Arial"/>
                <w:sz w:val="22"/>
                <w:szCs w:val="22"/>
              </w:rPr>
              <m:t>3</m:t>
            </m:r>
          </m:sup>
        </m:sSup>
      </m:oMath>
      <w:r w:rsidRPr="00023942">
        <w:rPr>
          <w:rFonts w:ascii="Arial" w:hAnsi="Arial" w:cs="Arial"/>
          <w:sz w:val="22"/>
          <w:szCs w:val="22"/>
        </w:rPr>
        <w:t>AAWG leadership are included with this application.</w:t>
      </w:r>
    </w:p>
    <w:p w14:paraId="6801F80B" w14:textId="6997DD89"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Working with global partners in the cybersecurity, law enforcement, and policy communities, I apply my </w:t>
      </w:r>
      <w:commentRangeStart w:id="23"/>
      <w:r w:rsidRPr="00023942">
        <w:rPr>
          <w:rFonts w:ascii="Arial" w:hAnsi="Arial" w:cs="Arial"/>
          <w:sz w:val="22"/>
          <w:szCs w:val="22"/>
        </w:rPr>
        <w:t>research on</w:t>
      </w:r>
      <w:ins w:id="24" w:author="Brass, Irina" w:date="2022-02-13T12:59:00Z">
        <w:r w:rsidR="00A05C14">
          <w:rPr>
            <w:rFonts w:ascii="Arial" w:hAnsi="Arial" w:cs="Arial"/>
            <w:sz w:val="22"/>
            <w:szCs w:val="22"/>
          </w:rPr>
          <w:t xml:space="preserve"> epistemic</w:t>
        </w:r>
      </w:ins>
      <w:r w:rsidRPr="00023942">
        <w:rPr>
          <w:rFonts w:ascii="Arial" w:hAnsi="Arial" w:cs="Arial"/>
          <w:sz w:val="22"/>
          <w:szCs w:val="22"/>
        </w:rPr>
        <w:t xml:space="preserve"> collaboration and governance </w:t>
      </w:r>
      <w:commentRangeEnd w:id="23"/>
      <w:r w:rsidR="00A05C14">
        <w:rPr>
          <w:rStyle w:val="CommentReference"/>
        </w:rPr>
        <w:commentReference w:id="23"/>
      </w:r>
      <w:r w:rsidRPr="00023942">
        <w:rPr>
          <w:rFonts w:ascii="Arial" w:hAnsi="Arial" w:cs="Arial"/>
          <w:sz w:val="22"/>
          <w:szCs w:val="22"/>
        </w:rPr>
        <w:t xml:space="preserve">to support the development of </w:t>
      </w:r>
      <w:r w:rsidRPr="00023942">
        <w:rPr>
          <w:rFonts w:ascii="Arial" w:hAnsi="Arial" w:cs="Arial"/>
          <w:i/>
          <w:iCs/>
          <w:sz w:val="22"/>
          <w:szCs w:val="22"/>
        </w:rPr>
        <w:t>impactful organizations</w:t>
      </w:r>
      <w:r w:rsidRPr="00023942">
        <w:rPr>
          <w:rFonts w:ascii="Arial" w:hAnsi="Arial" w:cs="Arial"/>
          <w:sz w:val="22"/>
          <w:szCs w:val="22"/>
        </w:rPr>
        <w:t xml:space="preserve"> that continue to build cybersecurity capabilities and capacities in developed and developing regions. This engagement provides unique insights critical to my work. Understanding the real-world challenges of developing these collaborations provides rare, valuable, and pragmatic empirical evidence for both theory- and policy-relevant research contributions. On-the-</w:t>
      </w:r>
      <w:proofErr w:type="gramStart"/>
      <w:r w:rsidRPr="00023942">
        <w:rPr>
          <w:rFonts w:ascii="Arial" w:hAnsi="Arial" w:cs="Arial"/>
          <w:sz w:val="22"/>
          <w:szCs w:val="22"/>
        </w:rPr>
        <w:t>ground work</w:t>
      </w:r>
      <w:proofErr w:type="gramEnd"/>
      <w:r w:rsidRPr="00023942">
        <w:rPr>
          <w:rFonts w:ascii="Arial" w:hAnsi="Arial" w:cs="Arial"/>
          <w:sz w:val="22"/>
          <w:szCs w:val="22"/>
        </w:rPr>
        <w:t xml:space="preserve"> also provides unique perspectives into the diverse cultural and regional challenges facing Internet infrastructure development and security. These insights facilitate both impactful, responsible engagement and contribute significantly to my research-led teaching.</w:t>
      </w:r>
    </w:p>
    <w:p w14:paraId="2E95AD6A" w14:textId="11A6BB24" w:rsidR="00A3680F" w:rsidRPr="00023942" w:rsidRDefault="001321F9" w:rsidP="00023942">
      <w:pPr>
        <w:pStyle w:val="BodyText"/>
        <w:spacing w:line="312" w:lineRule="auto"/>
        <w:rPr>
          <w:rFonts w:ascii="Arial" w:hAnsi="Arial" w:cs="Arial"/>
          <w:sz w:val="22"/>
          <w:szCs w:val="22"/>
        </w:rPr>
      </w:pPr>
      <w:r w:rsidRPr="00023942">
        <w:rPr>
          <w:rFonts w:ascii="Arial" w:hAnsi="Arial" w:cs="Arial"/>
          <w:b/>
          <w:bCs/>
          <w:sz w:val="22"/>
          <w:szCs w:val="22"/>
        </w:rPr>
        <w:t xml:space="preserve">Research-Led </w:t>
      </w:r>
      <w:del w:id="25" w:author="Brass, Irina" w:date="2022-02-13T13:02:00Z">
        <w:r w:rsidRPr="00023942" w:rsidDel="002F0AE2">
          <w:rPr>
            <w:rFonts w:ascii="Arial" w:hAnsi="Arial" w:cs="Arial"/>
            <w:b/>
            <w:bCs/>
            <w:sz w:val="22"/>
            <w:szCs w:val="22"/>
          </w:rPr>
          <w:delText>Teaching</w:delText>
        </w:r>
      </w:del>
      <w:ins w:id="26" w:author="Brass, Irina" w:date="2022-02-13T13:00:00Z">
        <w:r w:rsidR="002F0AE2">
          <w:rPr>
            <w:rFonts w:ascii="Arial" w:hAnsi="Arial" w:cs="Arial"/>
            <w:b/>
            <w:bCs/>
            <w:sz w:val="22"/>
            <w:szCs w:val="22"/>
          </w:rPr>
          <w:t>Education</w:t>
        </w:r>
      </w:ins>
      <w:r w:rsidRPr="00023942">
        <w:rPr>
          <w:rFonts w:ascii="Arial" w:hAnsi="Arial" w:cs="Arial"/>
          <w:sz w:val="22"/>
          <w:szCs w:val="22"/>
        </w:rPr>
        <w:t xml:space="preserve"> Understanding the social, political, and economic challenges presented by emerging trends in Internet operations, cybercrime and cybersecurity, and online platforms governance requires engaging students in contemporary, real-world problems. I am a </w:t>
      </w:r>
      <w:proofErr w:type="gramStart"/>
      <w:r w:rsidRPr="00023942">
        <w:rPr>
          <w:rFonts w:ascii="Arial" w:hAnsi="Arial" w:cs="Arial"/>
          <w:sz w:val="22"/>
          <w:szCs w:val="22"/>
        </w:rPr>
        <w:t>third generation</w:t>
      </w:r>
      <w:proofErr w:type="gramEnd"/>
      <w:r w:rsidRPr="00023942">
        <w:rPr>
          <w:rFonts w:ascii="Arial" w:hAnsi="Arial" w:cs="Arial"/>
          <w:sz w:val="22"/>
          <w:szCs w:val="22"/>
        </w:rPr>
        <w:t xml:space="preserve"> teacher—a passion and dedication to teaching is in my nature. My pedagogy uses innovative teaching methods such as flipped classroom, peer review, and intensive dialog structured to encourage respectful, yet rigorous policy debates. In my Fall 2021 course evaluations, one student wrote:</w:t>
      </w:r>
    </w:p>
    <w:p w14:paraId="3F2A992B" w14:textId="77777777" w:rsidR="00A3680F" w:rsidRPr="00023942" w:rsidRDefault="001321F9" w:rsidP="00023942">
      <w:pPr>
        <w:pStyle w:val="BlockText"/>
        <w:spacing w:line="312" w:lineRule="auto"/>
        <w:rPr>
          <w:rFonts w:ascii="Arial" w:hAnsi="Arial" w:cs="Arial"/>
          <w:sz w:val="22"/>
          <w:szCs w:val="22"/>
        </w:rPr>
      </w:pPr>
      <w:r w:rsidRPr="00023942">
        <w:rPr>
          <w:rFonts w:ascii="Arial" w:hAnsi="Arial" w:cs="Arial"/>
          <w:i/>
          <w:iCs/>
          <w:sz w:val="22"/>
          <w:szCs w:val="22"/>
        </w:rPr>
        <w:t xml:space="preserve">This is the first time I had Dr. Sowell and I felt he did a great job of explaining complex topics to a diverse audience. I was nervous to take a class without a STEM </w:t>
      </w:r>
      <w:proofErr w:type="gramStart"/>
      <w:r w:rsidRPr="00023942">
        <w:rPr>
          <w:rFonts w:ascii="Arial" w:hAnsi="Arial" w:cs="Arial"/>
          <w:i/>
          <w:iCs/>
          <w:sz w:val="22"/>
          <w:szCs w:val="22"/>
        </w:rPr>
        <w:t>background</w:t>
      </w:r>
      <w:proofErr w:type="gramEnd"/>
      <w:r w:rsidRPr="00023942">
        <w:rPr>
          <w:rFonts w:ascii="Arial" w:hAnsi="Arial" w:cs="Arial"/>
          <w:i/>
          <w:iCs/>
          <w:sz w:val="22"/>
          <w:szCs w:val="22"/>
        </w:rPr>
        <w:t xml:space="preserve"> but this class reaffirmed my decision and prepared me for other cyber courses I’m taking in the future. He genuinely cared about students learning the material and fostered critical thinking and discussion.</w:t>
      </w:r>
    </w:p>
    <w:p w14:paraId="6042E268" w14:textId="77777777" w:rsidR="00A3680F" w:rsidRPr="00023942" w:rsidRDefault="001321F9" w:rsidP="00023942">
      <w:pPr>
        <w:pStyle w:val="FirstParagraph"/>
        <w:spacing w:line="312" w:lineRule="auto"/>
        <w:rPr>
          <w:rFonts w:ascii="Arial" w:hAnsi="Arial" w:cs="Arial"/>
          <w:sz w:val="22"/>
          <w:szCs w:val="22"/>
        </w:rPr>
      </w:pPr>
      <w:r w:rsidRPr="00023942">
        <w:rPr>
          <w:rFonts w:ascii="Arial" w:hAnsi="Arial" w:cs="Arial"/>
          <w:sz w:val="22"/>
          <w:szCs w:val="22"/>
        </w:rPr>
        <w:t xml:space="preserve">Since joining the Bush School, I developed and designed from scratch, and continue to lead and deliver my department’s Cyber Policy Concentration (CPC). The CPC is part of the </w:t>
      </w:r>
      <w:proofErr w:type="gramStart"/>
      <w:r w:rsidRPr="00023942">
        <w:rPr>
          <w:rFonts w:ascii="Arial" w:hAnsi="Arial" w:cs="Arial"/>
          <w:sz w:val="22"/>
          <w:szCs w:val="22"/>
        </w:rPr>
        <w:t xml:space="preserve">Masters of </w:t>
      </w:r>
      <w:r w:rsidRPr="00023942">
        <w:rPr>
          <w:rFonts w:ascii="Arial" w:hAnsi="Arial" w:cs="Arial"/>
          <w:sz w:val="22"/>
          <w:szCs w:val="22"/>
        </w:rPr>
        <w:lastRenderedPageBreak/>
        <w:t>International</w:t>
      </w:r>
      <w:proofErr w:type="gramEnd"/>
      <w:r w:rsidRPr="00023942">
        <w:rPr>
          <w:rFonts w:ascii="Arial" w:hAnsi="Arial" w:cs="Arial"/>
          <w:sz w:val="22"/>
          <w:szCs w:val="22"/>
        </w:rPr>
        <w:t xml:space="preserve"> Affairs, </w:t>
      </w:r>
      <w:r w:rsidRPr="00023942">
        <w:rPr>
          <w:rStyle w:val="FootnoteReference"/>
          <w:rFonts w:ascii="Arial" w:hAnsi="Arial" w:cs="Arial"/>
          <w:sz w:val="22"/>
          <w:szCs w:val="22"/>
        </w:rPr>
        <w:footnoteReference w:id="1"/>
      </w:r>
      <w:r w:rsidRPr="00023942">
        <w:rPr>
          <w:rFonts w:ascii="Arial" w:hAnsi="Arial" w:cs="Arial"/>
          <w:sz w:val="22"/>
          <w:szCs w:val="22"/>
        </w:rPr>
        <w:t xml:space="preserve"> and offers a comprehensive curriculum and development programme for masters students coming from diverse disciplinary backgrounds. This interdisciplinary, research-led programme (now in its third year) provides accessible deep dives into digital technologies and the politics of these complex systems’ design, operations, and security. I singlehandedly developed, lead, and teach four of the five courses in the CPC:</w:t>
      </w:r>
    </w:p>
    <w:p w14:paraId="00F49D2E" w14:textId="77777777" w:rsidR="00A3680F" w:rsidRPr="00023942" w:rsidRDefault="001321F9" w:rsidP="00023942">
      <w:pPr>
        <w:pStyle w:val="DefinitionTerm"/>
        <w:spacing w:line="312" w:lineRule="auto"/>
        <w:rPr>
          <w:rFonts w:ascii="Arial" w:hAnsi="Arial" w:cs="Arial"/>
          <w:sz w:val="22"/>
          <w:szCs w:val="22"/>
        </w:rPr>
      </w:pPr>
      <w:r w:rsidRPr="00023942">
        <w:rPr>
          <w:rFonts w:ascii="Arial" w:hAnsi="Arial" w:cs="Arial"/>
          <w:sz w:val="22"/>
          <w:szCs w:val="22"/>
        </w:rPr>
        <w:t>Introduction to Cyber Policy:</w:t>
      </w:r>
    </w:p>
    <w:p w14:paraId="433EA8AE" w14:textId="77777777" w:rsidR="00A3680F" w:rsidRPr="00023942" w:rsidRDefault="001321F9" w:rsidP="00023942">
      <w:pPr>
        <w:pStyle w:val="Definition"/>
        <w:spacing w:line="312" w:lineRule="auto"/>
        <w:rPr>
          <w:rFonts w:ascii="Arial" w:hAnsi="Arial" w:cs="Arial"/>
          <w:sz w:val="22"/>
          <w:szCs w:val="22"/>
        </w:rPr>
      </w:pPr>
      <w:r w:rsidRPr="00023942">
        <w:rPr>
          <w:rFonts w:ascii="Arial" w:hAnsi="Arial" w:cs="Arial"/>
          <w:sz w:val="22"/>
          <w:szCs w:val="22"/>
        </w:rPr>
        <w:t>Internet technologies foundations; longstanding issues such as attribution and encryption; contemporary issues such as privacy/surveillance and disinformation</w:t>
      </w:r>
    </w:p>
    <w:p w14:paraId="55D9F32D" w14:textId="77777777" w:rsidR="00A3680F" w:rsidRPr="00023942" w:rsidRDefault="001321F9" w:rsidP="00023942">
      <w:pPr>
        <w:pStyle w:val="DefinitionTerm"/>
        <w:spacing w:line="312" w:lineRule="auto"/>
        <w:rPr>
          <w:rFonts w:ascii="Arial" w:hAnsi="Arial" w:cs="Arial"/>
          <w:sz w:val="22"/>
          <w:szCs w:val="22"/>
        </w:rPr>
      </w:pPr>
      <w:r w:rsidRPr="00023942">
        <w:rPr>
          <w:rFonts w:ascii="Arial" w:hAnsi="Arial" w:cs="Arial"/>
          <w:sz w:val="22"/>
          <w:szCs w:val="22"/>
        </w:rPr>
        <w:t>Data Science and Visualization for Policy Analysis:</w:t>
      </w:r>
    </w:p>
    <w:p w14:paraId="2552F418" w14:textId="77777777" w:rsidR="00A3680F" w:rsidRPr="00023942" w:rsidRDefault="001321F9" w:rsidP="00023942">
      <w:pPr>
        <w:pStyle w:val="Definition"/>
        <w:spacing w:line="312" w:lineRule="auto"/>
        <w:rPr>
          <w:rFonts w:ascii="Arial" w:hAnsi="Arial" w:cs="Arial"/>
          <w:sz w:val="22"/>
          <w:szCs w:val="22"/>
        </w:rPr>
      </w:pPr>
      <w:r w:rsidRPr="00023942">
        <w:rPr>
          <w:rFonts w:ascii="Arial" w:hAnsi="Arial" w:cs="Arial"/>
          <w:sz w:val="22"/>
          <w:szCs w:val="22"/>
        </w:rPr>
        <w:t>exploratory data analysis (clustering, social network analysis, text mining) and visualization for mixed methods hypothesis generation</w:t>
      </w:r>
    </w:p>
    <w:p w14:paraId="7A6B0206" w14:textId="77777777" w:rsidR="00A3680F" w:rsidRPr="00023942" w:rsidRDefault="001321F9" w:rsidP="00023942">
      <w:pPr>
        <w:pStyle w:val="DefinitionTerm"/>
        <w:spacing w:line="312" w:lineRule="auto"/>
        <w:rPr>
          <w:rFonts w:ascii="Arial" w:hAnsi="Arial" w:cs="Arial"/>
          <w:sz w:val="22"/>
          <w:szCs w:val="22"/>
        </w:rPr>
      </w:pPr>
      <w:r w:rsidRPr="00023942">
        <w:rPr>
          <w:rFonts w:ascii="Arial" w:hAnsi="Arial" w:cs="Arial"/>
          <w:sz w:val="22"/>
          <w:szCs w:val="22"/>
        </w:rPr>
        <w:t>Internet Infrastructure: Platforms and Politics:</w:t>
      </w:r>
    </w:p>
    <w:p w14:paraId="7639A10E" w14:textId="77777777" w:rsidR="00A3680F" w:rsidRPr="00023942" w:rsidRDefault="001321F9" w:rsidP="00023942">
      <w:pPr>
        <w:pStyle w:val="Definition"/>
        <w:spacing w:line="312" w:lineRule="auto"/>
        <w:rPr>
          <w:rFonts w:ascii="Arial" w:hAnsi="Arial" w:cs="Arial"/>
          <w:sz w:val="22"/>
          <w:szCs w:val="22"/>
        </w:rPr>
      </w:pPr>
      <w:r w:rsidRPr="00023942">
        <w:rPr>
          <w:rFonts w:ascii="Arial" w:hAnsi="Arial" w:cs="Arial"/>
          <w:sz w:val="22"/>
          <w:szCs w:val="22"/>
        </w:rPr>
        <w:t>deep dive into the institutional and infrastructure economics of online platforms and infrastructures</w:t>
      </w:r>
    </w:p>
    <w:p w14:paraId="1BE4801D" w14:textId="77777777" w:rsidR="00A3680F" w:rsidRPr="00023942" w:rsidRDefault="001321F9" w:rsidP="00023942">
      <w:pPr>
        <w:pStyle w:val="DefinitionTerm"/>
        <w:spacing w:line="312" w:lineRule="auto"/>
        <w:rPr>
          <w:rFonts w:ascii="Arial" w:hAnsi="Arial" w:cs="Arial"/>
          <w:sz w:val="22"/>
          <w:szCs w:val="22"/>
        </w:rPr>
      </w:pPr>
      <w:r w:rsidRPr="00023942">
        <w:rPr>
          <w:rFonts w:ascii="Arial" w:hAnsi="Arial" w:cs="Arial"/>
          <w:sz w:val="22"/>
          <w:szCs w:val="22"/>
        </w:rPr>
        <w:t>Advanced Cyber Policy:</w:t>
      </w:r>
    </w:p>
    <w:p w14:paraId="28138CE9" w14:textId="77777777" w:rsidR="00A3680F" w:rsidRPr="00023942" w:rsidRDefault="001321F9" w:rsidP="00023942">
      <w:pPr>
        <w:pStyle w:val="Definition"/>
        <w:spacing w:line="312" w:lineRule="auto"/>
        <w:rPr>
          <w:rFonts w:ascii="Arial" w:hAnsi="Arial" w:cs="Arial"/>
          <w:sz w:val="22"/>
          <w:szCs w:val="22"/>
        </w:rPr>
      </w:pPr>
      <w:r w:rsidRPr="00023942">
        <w:rPr>
          <w:rFonts w:ascii="Arial" w:hAnsi="Arial" w:cs="Arial"/>
          <w:sz w:val="22"/>
          <w:szCs w:val="22"/>
        </w:rPr>
        <w:t>evaluates the diverse complex of institutions shaping Internet governance through the lens of political authority and a systems approach to global governance</w:t>
      </w:r>
    </w:p>
    <w:p w14:paraId="11119F37" w14:textId="77777777" w:rsidR="00A3680F" w:rsidRPr="00023942" w:rsidRDefault="001321F9" w:rsidP="00023942">
      <w:pPr>
        <w:pStyle w:val="FirstParagraph"/>
        <w:spacing w:line="312" w:lineRule="auto"/>
        <w:rPr>
          <w:rFonts w:ascii="Arial" w:hAnsi="Arial" w:cs="Arial"/>
          <w:sz w:val="22"/>
          <w:szCs w:val="22"/>
        </w:rPr>
      </w:pPr>
      <w:r w:rsidRPr="00023942">
        <w:rPr>
          <w:rFonts w:ascii="Arial" w:hAnsi="Arial" w:cs="Arial"/>
          <w:sz w:val="22"/>
          <w:szCs w:val="22"/>
        </w:rPr>
        <w:t xml:space="preserve">I also lead capstones (Masters group projects) engaging with the </w:t>
      </w:r>
      <w:hyperlink r:id="rId18">
        <w:r w:rsidRPr="00023942">
          <w:rPr>
            <w:rStyle w:val="Hyperlink"/>
            <w:rFonts w:ascii="Arial" w:hAnsi="Arial" w:cs="Arial"/>
            <w:sz w:val="22"/>
            <w:szCs w:val="22"/>
          </w:rPr>
          <w:t>National Cyber Forensics Training Alliance</w:t>
        </w:r>
      </w:hyperlink>
      <w:r w:rsidRPr="00023942">
        <w:rPr>
          <w:rFonts w:ascii="Arial" w:hAnsi="Arial" w:cs="Arial"/>
          <w:sz w:val="22"/>
          <w:szCs w:val="22"/>
        </w:rPr>
        <w:t xml:space="preserve"> (NCFTA) and the FBI.</w:t>
      </w:r>
    </w:p>
    <w:p w14:paraId="6C15A8EA"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Over the last four years I contributed to STEaPP’s teaching portfolio with guest lectures in Risk Assessment and Governance and Digital Technologies and Policy. I am familiar with STEaPP’s curriculum and course </w:t>
      </w:r>
      <w:proofErr w:type="gramStart"/>
      <w:r w:rsidRPr="00023942">
        <w:rPr>
          <w:rFonts w:ascii="Arial" w:hAnsi="Arial" w:cs="Arial"/>
          <w:sz w:val="22"/>
          <w:szCs w:val="22"/>
        </w:rPr>
        <w:t>structure, and</w:t>
      </w:r>
      <w:proofErr w:type="gramEnd"/>
      <w:r w:rsidRPr="00023942">
        <w:rPr>
          <w:rFonts w:ascii="Arial" w:hAnsi="Arial" w:cs="Arial"/>
          <w:sz w:val="22"/>
          <w:szCs w:val="22"/>
        </w:rPr>
        <w:t xml:space="preserve"> would love to work with STEaPP colleagues to integrate my courses into the MPA in Digital Technologies and Policy as well as identify crossover topics with other routes. My Introduction to Cyber Policy and Data Science courses can easily be tailored as postgraduate or advanced undergraduate courses (syllabi included as supporting documents); the other two courses are appropriate for advanced MPA students and can also be adapted for doctoral researchers. I am also keen to contribute to STEaPP’s MPA group projects. In addition to relationships with law enforcement, I have extensive partnerships with organizations such as the Cyber Defense Alliance (CDA) and the </w:t>
      </w:r>
      <w:hyperlink r:id="rId19">
        <w:r w:rsidRPr="00023942">
          <w:rPr>
            <w:rStyle w:val="Hyperlink"/>
            <w:rFonts w:ascii="Arial" w:hAnsi="Arial" w:cs="Arial"/>
            <w:sz w:val="22"/>
            <w:szCs w:val="22"/>
          </w:rPr>
          <w:t>Global Cyber Alliance</w:t>
        </w:r>
      </w:hyperlink>
      <w:r w:rsidRPr="00023942">
        <w:rPr>
          <w:rFonts w:ascii="Arial" w:hAnsi="Arial" w:cs="Arial"/>
          <w:sz w:val="22"/>
          <w:szCs w:val="22"/>
        </w:rPr>
        <w:t xml:space="preserve"> (GCA), both based in London, that would be excellent partners for MPA group projects in digital technologies and policy.</w:t>
      </w:r>
    </w:p>
    <w:p w14:paraId="15FE1218"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lastRenderedPageBreak/>
        <w:t xml:space="preserve">I also have substantive experience with the broader dynamics of technology and policy higher education programmes. I have recently joined the advisory board for the Program on Emerging Technologies (PoET) at MIT’s Political Science Department, and I have participated in and helped coordinate the </w:t>
      </w:r>
      <w:hyperlink r:id="rId20">
        <w:r w:rsidRPr="00023942">
          <w:rPr>
            <w:rStyle w:val="Hyperlink"/>
            <w:rFonts w:ascii="Arial" w:hAnsi="Arial" w:cs="Arial"/>
            <w:sz w:val="22"/>
            <w:szCs w:val="22"/>
          </w:rPr>
          <w:t>Technology, Management, and Policy Consortium for graduate research into technology and policy</w:t>
        </w:r>
      </w:hyperlink>
      <w:r w:rsidRPr="00023942">
        <w:rPr>
          <w:rFonts w:ascii="Arial" w:hAnsi="Arial" w:cs="Arial"/>
          <w:sz w:val="22"/>
          <w:szCs w:val="22"/>
        </w:rPr>
        <w:t xml:space="preserve">. </w:t>
      </w:r>
      <w:commentRangeStart w:id="27"/>
      <w:r w:rsidRPr="00023942">
        <w:rPr>
          <w:rFonts w:ascii="Arial" w:hAnsi="Arial" w:cs="Arial"/>
          <w:i/>
          <w:iCs/>
          <w:sz w:val="22"/>
          <w:szCs w:val="22"/>
        </w:rPr>
        <w:t>Through these experiences, I have engaged with colleagues and leadership from programmes such as Engineering and Public Policy (EPP) at Carnegie Melon University and the Department of Technology, Policy and Management at TU Delft. I hope to establish closer ties and collaborations with STEaPP’s sibling programmes, ensuring the department continues to be competitive and on the cutting edge of technology and policy research and teaching in the years to come.</w:t>
      </w:r>
      <w:commentRangeEnd w:id="27"/>
      <w:r w:rsidR="002F0AE2">
        <w:rPr>
          <w:rStyle w:val="CommentReference"/>
        </w:rPr>
        <w:commentReference w:id="27"/>
      </w:r>
    </w:p>
    <w:p w14:paraId="4F08EA93"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 xml:space="preserve">I am extremely excited at the prospect of bringing my ongoing research projects, teaching, access to expert networks, and engagement initiatives to UCL STEaPP. Please do not hesitate to contact me at </w:t>
      </w:r>
      <w:hyperlink r:id="rId21">
        <w:r w:rsidRPr="00023942">
          <w:rPr>
            <w:rStyle w:val="Hyperlink"/>
            <w:rFonts w:ascii="Arial" w:hAnsi="Arial" w:cs="Arial"/>
            <w:sz w:val="22"/>
            <w:szCs w:val="22"/>
          </w:rPr>
          <w:t>jesse.sowell@gmail.com</w:t>
        </w:r>
      </w:hyperlink>
      <w:r w:rsidRPr="00023942">
        <w:rPr>
          <w:rFonts w:ascii="Arial" w:hAnsi="Arial" w:cs="Arial"/>
          <w:sz w:val="22"/>
          <w:szCs w:val="22"/>
        </w:rPr>
        <w:t xml:space="preserve"> or +1 517 214 1900 with any questions about this application. Thank you for your time and interest, I am looking forward to hearing from you.</w:t>
      </w:r>
    </w:p>
    <w:p w14:paraId="241BEAA9" w14:textId="77777777" w:rsidR="00A3680F" w:rsidRPr="00023942" w:rsidRDefault="001321F9" w:rsidP="00023942">
      <w:pPr>
        <w:pStyle w:val="BodyText"/>
        <w:spacing w:line="312" w:lineRule="auto"/>
        <w:rPr>
          <w:rFonts w:ascii="Arial" w:hAnsi="Arial" w:cs="Arial"/>
          <w:sz w:val="22"/>
          <w:szCs w:val="22"/>
        </w:rPr>
      </w:pPr>
      <w:r w:rsidRPr="00023942">
        <w:rPr>
          <w:rFonts w:ascii="Arial" w:hAnsi="Arial" w:cs="Arial"/>
          <w:sz w:val="22"/>
          <w:szCs w:val="22"/>
        </w:rPr>
        <w:t>Sincerely,</w:t>
      </w:r>
    </w:p>
    <w:sectPr w:rsidR="00A3680F" w:rsidRPr="0002394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rass, Irina" w:date="2022-02-13T12:44:00Z" w:initials="BI">
    <w:p w14:paraId="73FDEFC3" w14:textId="00F24438" w:rsidR="00FC1299" w:rsidRDefault="00FC1299">
      <w:pPr>
        <w:pStyle w:val="CommentText"/>
      </w:pPr>
      <w:r>
        <w:rPr>
          <w:rStyle w:val="CommentReference"/>
        </w:rPr>
        <w:annotationRef/>
      </w:r>
      <w:r>
        <w:t>I think it’s safe to remove this</w:t>
      </w:r>
      <w:r w:rsidR="002F0AE2">
        <w:t xml:space="preserve"> as it is too much for the intro and you mention the same content in the teaching section below. </w:t>
      </w:r>
    </w:p>
  </w:comment>
  <w:comment w:id="13" w:author="Brass, Irina" w:date="2022-02-13T13:04:00Z" w:initials="BI">
    <w:p w14:paraId="5CBEC067" w14:textId="0ACBCF29" w:rsidR="002F0AE2" w:rsidRDefault="002F0AE2">
      <w:pPr>
        <w:pStyle w:val="CommentText"/>
      </w:pPr>
      <w:r>
        <w:rPr>
          <w:rStyle w:val="CommentReference"/>
        </w:rPr>
        <w:annotationRef/>
      </w:r>
      <w:r>
        <w:t xml:space="preserve">This is also a repetition to info in the “education” section below, so I would remove it from the intro. </w:t>
      </w:r>
    </w:p>
  </w:comment>
  <w:comment w:id="16" w:author="Brass, Irina" w:date="2022-02-13T12:54:00Z" w:initials="BI">
    <w:p w14:paraId="154BEB8B" w14:textId="400D5FC0" w:rsidR="007830B5" w:rsidRDefault="007830B5">
      <w:pPr>
        <w:pStyle w:val="CommentText"/>
      </w:pPr>
      <w:r>
        <w:rPr>
          <w:rStyle w:val="CommentReference"/>
        </w:rPr>
        <w:annotationRef/>
      </w:r>
      <w:r>
        <w:t xml:space="preserve">I already proposed changes to this, but you haven’t updated this yet! I strongly encourage you to cut this down to one or two sentences, and to clearly use RIRs here! </w:t>
      </w:r>
      <w:proofErr w:type="gramStart"/>
      <w:r>
        <w:t>Otherwise</w:t>
      </w:r>
      <w:proofErr w:type="gramEnd"/>
      <w:r>
        <w:t xml:space="preserve"> people won’t know what you are talking about! </w:t>
      </w:r>
    </w:p>
  </w:comment>
  <w:comment w:id="19" w:author="Brass, Irina" w:date="2022-02-13T12:56:00Z" w:initials="BI">
    <w:p w14:paraId="09FD8B11" w14:textId="3D2D3038" w:rsidR="00A05C14" w:rsidRDefault="00A05C14">
      <w:pPr>
        <w:pStyle w:val="CommentText"/>
      </w:pPr>
      <w:r>
        <w:rPr>
          <w:rStyle w:val="CommentReference"/>
        </w:rPr>
        <w:annotationRef/>
      </w:r>
      <w:r>
        <w:t xml:space="preserve">Please be careful as I’ve made these changes already in the previous doc! </w:t>
      </w:r>
    </w:p>
  </w:comment>
  <w:comment w:id="23" w:author="Brass, Irina" w:date="2022-02-13T13:00:00Z" w:initials="BI">
    <w:p w14:paraId="5C8A1EA6" w14:textId="332C53D5" w:rsidR="00A05C14" w:rsidRDefault="00A05C14">
      <w:pPr>
        <w:pStyle w:val="CommentText"/>
      </w:pPr>
      <w:r>
        <w:rPr>
          <w:rStyle w:val="CommentReference"/>
        </w:rPr>
        <w:annotationRef/>
      </w:r>
      <w:r>
        <w:t xml:space="preserve">Research on collaboration sounds odd! </w:t>
      </w:r>
    </w:p>
  </w:comment>
  <w:comment w:id="27" w:author="Brass, Irina" w:date="2022-02-13T13:03:00Z" w:initials="BI">
    <w:p w14:paraId="195894BD" w14:textId="03E47F46" w:rsidR="002F0AE2" w:rsidRDefault="002F0AE2">
      <w:pPr>
        <w:pStyle w:val="CommentText"/>
      </w:pPr>
      <w:r>
        <w:rPr>
          <w:rStyle w:val="CommentReference"/>
        </w:rPr>
        <w:annotationRef/>
      </w:r>
      <w:r>
        <w:t xml:space="preserve">This could be substantially reduced!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DEFC3" w15:done="0"/>
  <w15:commentEx w15:paraId="5CBEC067" w15:done="0"/>
  <w15:commentEx w15:paraId="154BEB8B" w15:done="0"/>
  <w15:commentEx w15:paraId="09FD8B11" w15:done="0"/>
  <w15:commentEx w15:paraId="5C8A1EA6" w15:done="0"/>
  <w15:commentEx w15:paraId="19589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7BB9" w16cex:dateUtc="2022-02-13T12:44:00Z"/>
  <w16cex:commentExtensible w16cex:durableId="25B38076" w16cex:dateUtc="2022-02-13T13:04:00Z"/>
  <w16cex:commentExtensible w16cex:durableId="25B37DEA" w16cex:dateUtc="2022-02-13T12:54:00Z"/>
  <w16cex:commentExtensible w16cex:durableId="25B37E77" w16cex:dateUtc="2022-02-13T12:56:00Z"/>
  <w16cex:commentExtensible w16cex:durableId="25B37F5C" w16cex:dateUtc="2022-02-13T13:00:00Z"/>
  <w16cex:commentExtensible w16cex:durableId="25B38020" w16cex:dateUtc="2022-02-13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DEFC3" w16cid:durableId="25B37BB9"/>
  <w16cid:commentId w16cid:paraId="5CBEC067" w16cid:durableId="25B38076"/>
  <w16cid:commentId w16cid:paraId="154BEB8B" w16cid:durableId="25B37DEA"/>
  <w16cid:commentId w16cid:paraId="09FD8B11" w16cid:durableId="25B37E77"/>
  <w16cid:commentId w16cid:paraId="5C8A1EA6" w16cid:durableId="25B37F5C"/>
  <w16cid:commentId w16cid:paraId="195894BD" w16cid:durableId="25B38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7443" w14:textId="77777777" w:rsidR="00921473" w:rsidRDefault="00921473">
      <w:pPr>
        <w:spacing w:after="0"/>
      </w:pPr>
      <w:r>
        <w:separator/>
      </w:r>
    </w:p>
  </w:endnote>
  <w:endnote w:type="continuationSeparator" w:id="0">
    <w:p w14:paraId="43DEB745" w14:textId="77777777" w:rsidR="00921473" w:rsidRDefault="009214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1D4B" w14:textId="77777777" w:rsidR="00921473" w:rsidRDefault="00921473">
      <w:r>
        <w:separator/>
      </w:r>
    </w:p>
  </w:footnote>
  <w:footnote w:type="continuationSeparator" w:id="0">
    <w:p w14:paraId="78FDC361" w14:textId="77777777" w:rsidR="00921473" w:rsidRDefault="00921473">
      <w:r>
        <w:continuationSeparator/>
      </w:r>
    </w:p>
  </w:footnote>
  <w:footnote w:id="1">
    <w:p w14:paraId="7ABC0EA2" w14:textId="77777777" w:rsidR="00A3680F" w:rsidRDefault="001321F9">
      <w:pPr>
        <w:pStyle w:val="FootnoteText"/>
      </w:pPr>
      <w:r>
        <w:rPr>
          <w:rStyle w:val="FootnoteReference"/>
        </w:rPr>
        <w:footnoteRef/>
      </w:r>
      <w:r>
        <w:t xml:space="preserve"> 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68E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ss, Irina">
    <w15:presenceInfo w15:providerId="AD" w15:userId="S::ucqniio@ucl.ac.uk::7c992399-4887-445f-a492-9598b62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80F"/>
    <w:rsid w:val="00023942"/>
    <w:rsid w:val="001321F9"/>
    <w:rsid w:val="002E65AB"/>
    <w:rsid w:val="002F0AE2"/>
    <w:rsid w:val="007830B5"/>
    <w:rsid w:val="00921473"/>
    <w:rsid w:val="009305CA"/>
    <w:rsid w:val="00A05C14"/>
    <w:rsid w:val="00A3680F"/>
    <w:rsid w:val="00FC12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DC723"/>
  <w15:docId w15:val="{655A3766-FE7E-7047-9A2C-3D3E2A5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023942"/>
    <w:pPr>
      <w:spacing w:after="0"/>
    </w:pPr>
  </w:style>
  <w:style w:type="character" w:styleId="CommentReference">
    <w:name w:val="annotation reference"/>
    <w:basedOn w:val="DefaultParagraphFont"/>
    <w:semiHidden/>
    <w:unhideWhenUsed/>
    <w:rsid w:val="00FC1299"/>
    <w:rPr>
      <w:sz w:val="16"/>
      <w:szCs w:val="16"/>
    </w:rPr>
  </w:style>
  <w:style w:type="paragraph" w:styleId="CommentText">
    <w:name w:val="annotation text"/>
    <w:basedOn w:val="Normal"/>
    <w:link w:val="CommentTextChar"/>
    <w:semiHidden/>
    <w:unhideWhenUsed/>
    <w:rsid w:val="00FC1299"/>
    <w:rPr>
      <w:sz w:val="20"/>
      <w:szCs w:val="20"/>
    </w:rPr>
  </w:style>
  <w:style w:type="character" w:customStyle="1" w:styleId="CommentTextChar">
    <w:name w:val="Comment Text Char"/>
    <w:basedOn w:val="DefaultParagraphFont"/>
    <w:link w:val="CommentText"/>
    <w:semiHidden/>
    <w:rsid w:val="00FC1299"/>
    <w:rPr>
      <w:sz w:val="20"/>
      <w:szCs w:val="20"/>
    </w:rPr>
  </w:style>
  <w:style w:type="paragraph" w:styleId="CommentSubject">
    <w:name w:val="annotation subject"/>
    <w:basedOn w:val="CommentText"/>
    <w:next w:val="CommentText"/>
    <w:link w:val="CommentSubjectChar"/>
    <w:semiHidden/>
    <w:unhideWhenUsed/>
    <w:rsid w:val="00FC1299"/>
    <w:rPr>
      <w:b/>
      <w:bCs/>
    </w:rPr>
  </w:style>
  <w:style w:type="character" w:customStyle="1" w:styleId="CommentSubjectChar">
    <w:name w:val="Comment Subject Char"/>
    <w:basedOn w:val="CommentTextChar"/>
    <w:link w:val="CommentSubject"/>
    <w:semiHidden/>
    <w:rsid w:val="00FC12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ink.springer.com/book/10.1007/978-3-030-05252-2" TargetMode="External"/><Relationship Id="rId18" Type="http://schemas.openxmlformats.org/officeDocument/2006/relationships/hyperlink" Target="https://www.ncfta.net" TargetMode="External"/><Relationship Id="rId3" Type="http://schemas.openxmlformats.org/officeDocument/2006/relationships/settings" Target="settings.xml"/><Relationship Id="rId21" Type="http://schemas.openxmlformats.org/officeDocument/2006/relationships/hyperlink" Target="mailto:jesse.sowell@gmail.com" TargetMode="External"/><Relationship Id="rId7" Type="http://schemas.openxmlformats.org/officeDocument/2006/relationships/comments" Target="comments.xml"/><Relationship Id="rId12" Type="http://schemas.openxmlformats.org/officeDocument/2006/relationships/hyperlink" Target="https://link.springer.com/chapter/10.1007/978-3-030-05252-2_13" TargetMode="External"/><Relationship Id="rId17" Type="http://schemas.openxmlformats.org/officeDocument/2006/relationships/hyperlink" Target="https://jpia.princeton.edu/news/leveraging-submarine-cables-political-gain-us-responses-chinese-strategy" TargetMode="External"/><Relationship Id="rId2" Type="http://schemas.openxmlformats.org/officeDocument/2006/relationships/styles" Target="styles.xml"/><Relationship Id="rId16" Type="http://schemas.openxmlformats.org/officeDocument/2006/relationships/hyperlink" Target="https://www.chathamhouse.org/2019/12/internet-consolidation-what-lies-beneath-application-layer" TargetMode="External"/><Relationship Id="rId20" Type="http://schemas.openxmlformats.org/officeDocument/2006/relationships/hyperlink" Target="https://www.tudelft.nl/en/tpm/about-the-faculty/organisation-chart-facts-figures/mi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adowserver.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andfonline.com/doi/full/10.1080/23738871.2020.1754443"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www.globalcyberalliance.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link.springer.com/chapter/10.1007/978-3-030-05252-2_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Department of International Affairs, Bush School of</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Brass, Irina</cp:lastModifiedBy>
  <cp:revision>4</cp:revision>
  <dcterms:created xsi:type="dcterms:W3CDTF">2022-02-13T06:08:00Z</dcterms:created>
  <dcterms:modified xsi:type="dcterms:W3CDTF">2022-02-13T13:06:00Z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